
<file path=[Content_Types].xml><?xml version="1.0" encoding="utf-8"?>
<Types xmlns="http://schemas.openxmlformats.org/package/2006/content-types">
  <Default Extension="png" ContentType="image/png"/>
  <Default Extension="svg" ContentType="image/svg+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Open Sans"/>
        </w:rPr>
        <w:id w:val="-1406446027"/>
        <w:docPartObj>
          <w:docPartGallery w:val="Cover Pages"/>
          <w:docPartUnique/>
        </w:docPartObj>
      </w:sdtPr>
      <w:sdtContent>
        <w:p w14:paraId="174F156F" w14:textId="77777777" w:rsidR="009A3179" w:rsidRPr="00B10AD4" w:rsidRDefault="009A3179" w:rsidP="009A3179">
          <w:pPr>
            <w:rPr>
              <w:rFonts w:cs="Open Sans"/>
            </w:rPr>
          </w:pPr>
          <w:r w:rsidRPr="00B10AD4">
            <w:rPr>
              <w:rFonts w:cs="Open Sans"/>
              <w:noProof/>
            </w:rPr>
            <mc:AlternateContent>
              <mc:Choice Requires="wps">
                <w:drawing>
                  <wp:anchor distT="0" distB="0" distL="114300" distR="114300" simplePos="0" relativeHeight="251658240" behindDoc="0" locked="0" layoutInCell="1" allowOverlap="1" wp14:anchorId="51F66C03" wp14:editId="759A82C8">
                    <wp:simplePos x="0" y="0"/>
                    <wp:positionH relativeFrom="column">
                      <wp:posOffset>6985</wp:posOffset>
                    </wp:positionH>
                    <wp:positionV relativeFrom="paragraph">
                      <wp:posOffset>-106842</wp:posOffset>
                    </wp:positionV>
                    <wp:extent cx="5937885" cy="0"/>
                    <wp:effectExtent l="0" t="12700" r="31115" b="25400"/>
                    <wp:wrapNone/>
                    <wp:docPr id="1" name="Straight Connector 15"/>
                    <wp:cNvGraphicFramePr/>
                    <a:graphic xmlns:a="http://schemas.openxmlformats.org/drawingml/2006/main">
                      <a:graphicData uri="http://schemas.microsoft.com/office/word/2010/wordprocessingShape">
                        <wps:wsp>
                          <wps:cNvCnPr/>
                          <wps:spPr>
                            <a:xfrm>
                              <a:off x="0" y="0"/>
                              <a:ext cx="5937885" cy="0"/>
                            </a:xfrm>
                            <a:prstGeom prst="line">
                              <a:avLst/>
                            </a:prstGeom>
                            <a:ln w="31750">
                              <a:solidFill>
                                <a:schemeClr val="bg1"/>
                              </a:solidFill>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55F81BBA" id="Straight Connector 1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55pt,-8.4pt" to="468.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" strokecolor="white [3212]" strokeweight="2.5pt"/>
                </w:pict>
              </mc:Fallback>
            </mc:AlternateContent>
          </w:r>
        </w:p>
        <w:tbl>
          <w:tblPr>
            <w:tblpPr w:leftFromText="180" w:rightFromText="180" w:vertAnchor="text" w:horzAnchor="margin" w:tblpY="179"/>
            <w:tblW w:w="9341" w:type="dxa"/>
            <w:tblLook w:val="04A0" w:firstRow="1" w:lastRow="0" w:firstColumn="1" w:lastColumn="0" w:noHBand="0" w:noVBand="1"/>
          </w:tblPr>
          <w:tblGrid>
            <w:gridCol w:w="2544"/>
            <w:gridCol w:w="6797"/>
          </w:tblGrid>
          <w:tr w:rsidR="009A3179" w:rsidRPr="00BC3751" w14:paraId="4CDCDFD1" w14:textId="77777777" w:rsidTr="00E27370">
            <w:trPr>
              <w:trHeight w:val="426"/>
            </w:trPr>
            <w:tc>
              <w:tcPr>
                <w:tcW w:w="1984" w:type="dxa"/>
                <w:vAlign w:val="center"/>
              </w:tcPr>
              <w:p w14:paraId="4FF61239" w14:textId="77777777" w:rsidR="009A3179" w:rsidRPr="005C31C8" w:rsidRDefault="009A3179" w:rsidP="00E27370">
                <w:pPr>
                  <w:pStyle w:val="NoSpacing"/>
                </w:pPr>
                <w:r w:rsidRPr="00B10AD4">
                  <w:rPr>
                    <w:rFonts w:cs="Open Sans"/>
                    <w:noProof/>
                  </w:rPr>
                  <w:drawing>
                    <wp:inline distT="0" distB="0" distL="0" distR="0" wp14:anchorId="43982EBD" wp14:editId="4045DAB5">
                      <wp:extent cx="1478499" cy="528034"/>
                      <wp:effectExtent l="0" t="0" r="0" b="571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orang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83203" cy="529714"/>
                              </a:xfrm>
                              <a:prstGeom prst="rect">
                                <a:avLst/>
                              </a:prstGeom>
                            </pic:spPr>
                          </pic:pic>
                        </a:graphicData>
                      </a:graphic>
                    </wp:inline>
                  </w:drawing>
                </w:r>
              </w:p>
            </w:tc>
            <w:tc>
              <w:tcPr>
                <w:tcW w:w="7357" w:type="dxa"/>
                <w:vAlign w:val="center"/>
              </w:tcPr>
              <w:p w14:paraId="2E25F8D0" w14:textId="77777777" w:rsidR="009A3179" w:rsidRPr="00B10AD4" w:rsidRDefault="009A3179" w:rsidP="00E27370">
                <w:pPr>
                  <w:pStyle w:val="Title"/>
                  <w:spacing w:before="360"/>
                  <w:rPr>
                    <w:rFonts w:cs="Open Sans"/>
                  </w:rPr>
                </w:pPr>
                <w:bookmarkStart w:id="0" w:name="_Toc20235824"/>
                <w:bookmarkStart w:id="1" w:name="_Toc20236858"/>
                <w:bookmarkStart w:id="2" w:name="_Toc97211728"/>
                <w:r w:rsidRPr="00B10AD4">
                  <w:rPr>
                    <w:rFonts w:cs="Open Sans"/>
                  </w:rPr>
                  <w:t>|   Process Definition Document</w:t>
                </w:r>
                <w:bookmarkEnd w:id="0"/>
                <w:bookmarkEnd w:id="1"/>
                <w:bookmarkEnd w:id="2"/>
              </w:p>
              <w:p w14:paraId="01C710D1" w14:textId="77777777" w:rsidR="009A3179" w:rsidRPr="00B10AD4" w:rsidRDefault="009A3179" w:rsidP="00E27370">
                <w:pPr>
                  <w:pStyle w:val="NoSpacing"/>
                  <w:rPr>
                    <w:rFonts w:cs="Open Sans"/>
                  </w:rPr>
                </w:pPr>
              </w:p>
            </w:tc>
          </w:tr>
        </w:tbl>
        <w:p w14:paraId="5083301D" w14:textId="77777777" w:rsidR="009A3179" w:rsidRPr="00B10AD4" w:rsidRDefault="009A3179" w:rsidP="009A3179">
          <w:pPr>
            <w:rPr>
              <w:rFonts w:cs="Open Sans"/>
            </w:rPr>
          </w:pPr>
        </w:p>
        <w:p w14:paraId="53D9BB8D" w14:textId="77777777" w:rsidR="009A3179" w:rsidRPr="00B10AD4" w:rsidRDefault="009A3179" w:rsidP="009A3179">
          <w:pPr>
            <w:rPr>
              <w:rFonts w:cs="Open Sans"/>
            </w:rPr>
          </w:pPr>
        </w:p>
        <w:p w14:paraId="1AA0E584" w14:textId="77777777" w:rsidR="009A3179" w:rsidRPr="00B10AD4" w:rsidRDefault="009A3179" w:rsidP="009A3179">
          <w:pPr>
            <w:rPr>
              <w:rFonts w:cs="Open Sans"/>
            </w:rPr>
          </w:pPr>
        </w:p>
        <w:p w14:paraId="2991AB9B" w14:textId="77777777" w:rsidR="009A3179" w:rsidRPr="00B10AD4" w:rsidRDefault="009A3179" w:rsidP="009A3179">
          <w:pPr>
            <w:rPr>
              <w:rFonts w:cs="Open Sans"/>
            </w:rPr>
          </w:pPr>
        </w:p>
        <w:p w14:paraId="54712B0E" w14:textId="77777777" w:rsidR="009A3179" w:rsidRDefault="009A3179" w:rsidP="009A3179"/>
        <w:p w14:paraId="148D9872" w14:textId="77777777" w:rsidR="009A3179" w:rsidRPr="00921A55" w:rsidRDefault="009A3179" w:rsidP="009A3179"/>
        <w:p w14:paraId="171E1785" w14:textId="517054C3" w:rsidR="009A3179" w:rsidRPr="00AB6DA8" w:rsidRDefault="009A3179" w:rsidP="00316ADD">
          <w:pPr>
            <w:pStyle w:val="GuideName"/>
            <w:framePr w:w="7576" w:h="5641" w:hRule="exact" w:wrap="around" w:y="91"/>
            <w:spacing w:line="192" w:lineRule="auto"/>
          </w:pPr>
          <w:r w:rsidRPr="00E16843">
            <w:t>BANK CLIENT ONBOARDING PROCESS</w:t>
          </w:r>
        </w:p>
        <w:p w14:paraId="78791571" w14:textId="77777777" w:rsidR="009A3179" w:rsidRDefault="009A3179" w:rsidP="009A3179">
          <w:pPr>
            <w:pStyle w:val="Name"/>
          </w:pPr>
        </w:p>
        <w:p w14:paraId="58387EDE" w14:textId="77777777" w:rsidR="009A3179" w:rsidRDefault="009A3179" w:rsidP="009A3179">
          <w:pPr>
            <w:pStyle w:val="Subtitle"/>
          </w:pPr>
        </w:p>
        <w:p w14:paraId="0A67FD5E" w14:textId="77777777" w:rsidR="009A3179" w:rsidRDefault="009A3179" w:rsidP="009A3179">
          <w:pPr>
            <w:pStyle w:val="Subtitle"/>
          </w:pPr>
        </w:p>
        <w:p w14:paraId="38A10BAC" w14:textId="77777777" w:rsidR="009A3179" w:rsidRDefault="009A3179" w:rsidP="009A3179">
          <w:pPr>
            <w:pStyle w:val="Subtitle"/>
            <w:jc w:val="both"/>
          </w:pPr>
        </w:p>
        <w:p w14:paraId="38612CFD" w14:textId="77777777" w:rsidR="007F2169" w:rsidRDefault="007F2169" w:rsidP="009A3179">
          <w:pPr>
            <w:pStyle w:val="Subtitle"/>
            <w:jc w:val="both"/>
          </w:pPr>
        </w:p>
        <w:p w14:paraId="58CA57A6" w14:textId="77777777" w:rsidR="007F2169" w:rsidRDefault="007F2169" w:rsidP="009A3179">
          <w:pPr>
            <w:pStyle w:val="Subtitle"/>
            <w:jc w:val="both"/>
          </w:pPr>
        </w:p>
        <w:p w14:paraId="15034388" w14:textId="77777777" w:rsidR="007F2169" w:rsidRDefault="007F2169" w:rsidP="009A3179">
          <w:pPr>
            <w:pStyle w:val="Subtitle"/>
            <w:jc w:val="both"/>
          </w:pPr>
        </w:p>
        <w:p w14:paraId="45036555" w14:textId="77777777" w:rsidR="007F2169" w:rsidRDefault="007F2169" w:rsidP="009A3179">
          <w:pPr>
            <w:pStyle w:val="Subtitle"/>
            <w:jc w:val="both"/>
          </w:pPr>
        </w:p>
        <w:p w14:paraId="4CCAC5D1" w14:textId="77777777" w:rsidR="007F2169" w:rsidRDefault="007F2169" w:rsidP="009A3179">
          <w:pPr>
            <w:pStyle w:val="Subtitle"/>
            <w:jc w:val="both"/>
          </w:pPr>
        </w:p>
        <w:p w14:paraId="01D8E168" w14:textId="77777777" w:rsidR="007F2169" w:rsidRDefault="007F2169" w:rsidP="009A3179">
          <w:pPr>
            <w:pStyle w:val="Subtitle"/>
            <w:jc w:val="both"/>
          </w:pPr>
        </w:p>
        <w:p w14:paraId="6A73AC69" w14:textId="77777777" w:rsidR="00316ADD" w:rsidRDefault="00316ADD" w:rsidP="009A3179">
          <w:pPr>
            <w:pStyle w:val="Subtitle"/>
            <w:jc w:val="both"/>
          </w:pPr>
        </w:p>
        <w:p w14:paraId="072F40C9" w14:textId="77777777" w:rsidR="00316ADD" w:rsidRDefault="00316ADD" w:rsidP="009A3179">
          <w:pPr>
            <w:pStyle w:val="Subtitle"/>
            <w:jc w:val="both"/>
          </w:pPr>
        </w:p>
        <w:p w14:paraId="1916FC20" w14:textId="77777777" w:rsidR="00316ADD" w:rsidRDefault="00316ADD" w:rsidP="009A3179">
          <w:pPr>
            <w:pStyle w:val="Subtitle"/>
            <w:jc w:val="both"/>
          </w:pPr>
        </w:p>
        <w:p w14:paraId="396BE9F6" w14:textId="77777777" w:rsidR="00316ADD" w:rsidRDefault="00316ADD" w:rsidP="009A3179">
          <w:pPr>
            <w:pStyle w:val="Subtitle"/>
            <w:jc w:val="both"/>
          </w:pPr>
        </w:p>
        <w:p w14:paraId="746C362A" w14:textId="77777777" w:rsidR="00316ADD" w:rsidRDefault="00316ADD" w:rsidP="009A3179">
          <w:pPr>
            <w:pStyle w:val="Subtitle"/>
            <w:jc w:val="both"/>
          </w:pPr>
        </w:p>
        <w:p w14:paraId="6522A518" w14:textId="77777777" w:rsidR="00316ADD" w:rsidRPr="00B10AD4" w:rsidRDefault="00316ADD" w:rsidP="009A3179">
          <w:pPr>
            <w:pStyle w:val="Subtitle"/>
            <w:jc w:val="both"/>
            <w:rPr>
              <w:rFonts w:cs="Open Sans"/>
            </w:rPr>
          </w:pPr>
        </w:p>
        <w:p w14:paraId="526FB625" w14:textId="7666E9C2" w:rsidR="009A3179" w:rsidRPr="00B10AD4" w:rsidRDefault="009A3179" w:rsidP="009A3179">
          <w:pPr>
            <w:pStyle w:val="Subtitle"/>
            <w:jc w:val="both"/>
            <w:rPr>
              <w:rFonts w:cs="Open Sans"/>
            </w:rPr>
          </w:pPr>
          <w:r w:rsidRPr="00B10AD4">
            <w:rPr>
              <w:rFonts w:cs="Open Sans"/>
            </w:rPr>
            <w:t>Extracts the fields from the documents i.e Credit Card Applications and Bank Account Opening forms and generate the extracted results in Excel files.</w:t>
          </w:r>
        </w:p>
        <w:p w14:paraId="22AB8FB8" w14:textId="77777777" w:rsidR="009A3179" w:rsidRPr="00B10AD4" w:rsidRDefault="009A3179" w:rsidP="009A3179">
          <w:pPr>
            <w:pStyle w:val="Name"/>
            <w:rPr>
              <w:rFonts w:cs="Open Sans"/>
            </w:rPr>
          </w:pPr>
        </w:p>
        <w:p w14:paraId="2AB55D5D" w14:textId="77777777" w:rsidR="009A3179" w:rsidRPr="00B10AD4" w:rsidRDefault="009A3179" w:rsidP="009A3179">
          <w:pPr>
            <w:rPr>
              <w:rFonts w:cs="Open Sans"/>
            </w:rPr>
          </w:pPr>
        </w:p>
        <w:p w14:paraId="0ACB7242" w14:textId="77777777" w:rsidR="009A3179" w:rsidRPr="00B10AD4" w:rsidRDefault="009A3179" w:rsidP="009A3179">
          <w:pPr>
            <w:rPr>
              <w:rFonts w:cs="Open Sans"/>
            </w:rPr>
            <w:sectPr w:rsidR="009A3179" w:rsidRPr="00B10AD4" w:rsidSect="00E27370">
              <w:footerReference w:type="first" r:id="rId10"/>
              <w:type w:val="continuous"/>
              <w:pgSz w:w="12240" w:h="15840" w:code="1"/>
              <w:pgMar w:top="1440" w:right="1440" w:bottom="1440" w:left="1440" w:header="720" w:footer="0" w:gutter="0"/>
              <w:pgNumType w:start="0"/>
              <w:cols w:space="720"/>
              <w:titlePg/>
              <w:docGrid w:linePitch="360"/>
            </w:sectPr>
          </w:pPr>
        </w:p>
        <w:p w14:paraId="2BF3871E" w14:textId="2EB29B8E" w:rsidR="00363CD8" w:rsidRPr="00B10AD4" w:rsidRDefault="00B10AD4" w:rsidP="00316ADD">
          <w:pPr>
            <w:rPr>
              <w:rFonts w:cs="Open Sans"/>
            </w:rPr>
          </w:pPr>
        </w:p>
      </w:sdtContent>
    </w:sdt>
    <w:bookmarkStart w:id="3" w:name="_Toc21516078" w:displacedByCustomXml="next"/>
    <w:bookmarkStart w:id="4" w:name="_Toc97211729" w:displacedByCustomXml="next"/>
    <w:sdt>
      <w:sdtPr>
        <w:rPr>
          <w:rFonts w:eastAsiaTheme="minorEastAsia" w:cs="Open Sans"/>
          <w:b/>
          <w:bCs w:val="0"/>
          <w:color w:val="ACCBF9" w:themeColor="background2"/>
          <w:sz w:val="20"/>
          <w:szCs w:val="20"/>
          <w14:textFill>
            <w14:solidFill>
              <w14:schemeClr w14:val="bg2">
                <w14:lumMod w14:val="10000"/>
                <w14:lumMod w14:val="85000"/>
                <w14:lumOff w14:val="15000"/>
              </w14:schemeClr>
            </w14:solidFill>
          </w14:textFill>
        </w:rPr>
        <w:id w:val="1794240075"/>
        <w:docPartObj>
          <w:docPartGallery w:val="Table of Contents"/>
          <w:docPartUnique/>
        </w:docPartObj>
      </w:sdtPr>
      <w:sdtEndPr>
        <w:rPr>
          <w:b w:val="0"/>
          <w:noProof/>
          <w:color w:val="000000" w:themeColor="text1"/>
          <w:sz w:val="18"/>
          <w14:textFill>
            <w14:solidFill>
              <w14:schemeClr w14:val="tx1">
                <w14:lumMod w14:val="85000"/>
                <w14:lumOff w14:val="15000"/>
                <w14:lumMod w14:val="10000"/>
                <w14:lumMod w14:val="85000"/>
                <w14:lumOff w14:val="15000"/>
              </w14:schemeClr>
            </w14:solidFill>
          </w14:textFill>
        </w:rPr>
      </w:sdtEndPr>
      <w:sdtContent>
        <w:p w14:paraId="28E18863" w14:textId="0D8E56E1" w:rsidR="00E93F5E" w:rsidRPr="00B10AD4" w:rsidRDefault="00AF6AEC" w:rsidP="00FB63FC">
          <w:pPr>
            <w:pStyle w:val="Heading1"/>
            <w:rPr>
              <w:rFonts w:cs="Open Sans"/>
            </w:rPr>
          </w:pPr>
          <w:r w:rsidRPr="00B10AD4">
            <w:rPr>
              <w:rFonts w:cs="Open Sans"/>
            </w:rPr>
            <w:t>Table of Contents</w:t>
          </w:r>
          <w:bookmarkEnd w:id="4"/>
          <w:bookmarkEnd w:id="3"/>
        </w:p>
        <w:p w14:paraId="2149F4DF" w14:textId="77777777" w:rsidR="002F4626" w:rsidRPr="00B10AD4" w:rsidRDefault="002F4626" w:rsidP="00E27370">
          <w:pPr>
            <w:pStyle w:val="TOC1"/>
            <w:tabs>
              <w:tab w:val="right" w:leader="dot" w:pos="9350"/>
            </w:tabs>
            <w:rPr>
              <w:rFonts w:cs="Open Sans"/>
              <w:i/>
            </w:rPr>
          </w:pPr>
        </w:p>
        <w:p w14:paraId="0444922F" w14:textId="066CF1B9" w:rsidR="00F55C91" w:rsidRPr="00B10AD4" w:rsidRDefault="009A7D64">
          <w:pPr>
            <w:pStyle w:val="TOC1"/>
            <w:tabs>
              <w:tab w:val="right" w:leader="dot" w:pos="9350"/>
            </w:tabs>
            <w:rPr>
              <w:rFonts w:cs="Open Sans"/>
              <w:b w:val="0"/>
              <w:bCs w:val="0"/>
              <w:iCs w:val="0"/>
              <w:noProof/>
              <w:color w:val="auto"/>
              <w:sz w:val="22"/>
              <w:szCs w:val="22"/>
            </w:rPr>
          </w:pPr>
          <w:r w:rsidRPr="00B10AD4">
            <w:rPr>
              <w:rFonts w:cs="Open Sans"/>
              <w:i/>
            </w:rPr>
            <w:fldChar w:fldCharType="begin"/>
          </w:r>
          <w:r w:rsidRPr="00B10AD4">
            <w:rPr>
              <w:rFonts w:cs="Open Sans"/>
              <w:i/>
            </w:rPr>
            <w:instrText xml:space="preserve"> TOC \o "1-2" \h \z \u </w:instrText>
          </w:r>
          <w:r w:rsidRPr="00B10AD4">
            <w:rPr>
              <w:rFonts w:cs="Open Sans"/>
              <w:i/>
            </w:rPr>
            <w:fldChar w:fldCharType="separate"/>
          </w:r>
          <w:hyperlink w:anchor="_Toc97211728" w:history="1">
            <w:r w:rsidR="00F55C91" w:rsidRPr="00B10AD4">
              <w:rPr>
                <w:rStyle w:val="Hyperlink"/>
                <w:rFonts w:cs="Open Sans"/>
                <w:noProof/>
              </w:rPr>
              <w:t>|   Process Definition Document</w:t>
            </w:r>
            <w:r w:rsidR="00F55C91" w:rsidRPr="00B10AD4">
              <w:rPr>
                <w:rFonts w:cs="Open Sans"/>
                <w:noProof/>
                <w:webHidden/>
              </w:rPr>
              <w:tab/>
            </w:r>
            <w:r w:rsidR="00F55C91" w:rsidRPr="00B10AD4">
              <w:rPr>
                <w:rFonts w:cs="Open Sans"/>
                <w:noProof/>
                <w:webHidden/>
              </w:rPr>
              <w:fldChar w:fldCharType="begin"/>
            </w:r>
            <w:r w:rsidR="00F55C91" w:rsidRPr="00B10AD4">
              <w:rPr>
                <w:rFonts w:cs="Open Sans"/>
                <w:noProof/>
                <w:webHidden/>
              </w:rPr>
              <w:instrText xml:space="preserve"> PAGEREF _Toc97211728 \h </w:instrText>
            </w:r>
            <w:r w:rsidR="00F55C91" w:rsidRPr="00B10AD4">
              <w:rPr>
                <w:rFonts w:cs="Open Sans"/>
                <w:noProof/>
                <w:webHidden/>
              </w:rPr>
            </w:r>
            <w:r w:rsidR="00F55C91" w:rsidRPr="00B10AD4">
              <w:rPr>
                <w:rFonts w:cs="Open Sans"/>
                <w:noProof/>
                <w:webHidden/>
              </w:rPr>
              <w:fldChar w:fldCharType="separate"/>
            </w:r>
            <w:r w:rsidR="00F55C91" w:rsidRPr="00B10AD4">
              <w:rPr>
                <w:rFonts w:cs="Open Sans"/>
                <w:noProof/>
                <w:webHidden/>
              </w:rPr>
              <w:t>0</w:t>
            </w:r>
            <w:r w:rsidR="00F55C91" w:rsidRPr="00B10AD4">
              <w:rPr>
                <w:rFonts w:cs="Open Sans"/>
                <w:noProof/>
                <w:webHidden/>
              </w:rPr>
              <w:fldChar w:fldCharType="end"/>
            </w:r>
          </w:hyperlink>
        </w:p>
        <w:p w14:paraId="55A8D7D6" w14:textId="7DE24AD7" w:rsidR="00F55C91" w:rsidRPr="00B10AD4" w:rsidRDefault="00B10AD4">
          <w:pPr>
            <w:pStyle w:val="TOC1"/>
            <w:tabs>
              <w:tab w:val="right" w:leader="dot" w:pos="9350"/>
            </w:tabs>
            <w:rPr>
              <w:rFonts w:cs="Open Sans"/>
              <w:b w:val="0"/>
              <w:bCs w:val="0"/>
              <w:iCs w:val="0"/>
              <w:noProof/>
              <w:color w:val="auto"/>
              <w:sz w:val="22"/>
              <w:szCs w:val="22"/>
            </w:rPr>
          </w:pPr>
          <w:hyperlink w:anchor="_Toc97211729" w:history="1">
            <w:r w:rsidR="00F55C91" w:rsidRPr="00B10AD4">
              <w:rPr>
                <w:rStyle w:val="Hyperlink"/>
                <w:rFonts w:cs="Open Sans"/>
                <w:noProof/>
              </w:rPr>
              <w:t>Table of Contents</w:t>
            </w:r>
            <w:r w:rsidR="00F55C91" w:rsidRPr="00B10AD4">
              <w:rPr>
                <w:rFonts w:cs="Open Sans"/>
                <w:noProof/>
                <w:webHidden/>
              </w:rPr>
              <w:tab/>
            </w:r>
            <w:r w:rsidR="00F55C91" w:rsidRPr="00B10AD4">
              <w:rPr>
                <w:rFonts w:cs="Open Sans"/>
                <w:noProof/>
                <w:webHidden/>
              </w:rPr>
              <w:fldChar w:fldCharType="begin"/>
            </w:r>
            <w:r w:rsidR="00F55C91" w:rsidRPr="00B10AD4">
              <w:rPr>
                <w:rFonts w:cs="Open Sans"/>
                <w:noProof/>
                <w:webHidden/>
              </w:rPr>
              <w:instrText xml:space="preserve"> PAGEREF _Toc97211729 \h </w:instrText>
            </w:r>
            <w:r w:rsidR="00F55C91" w:rsidRPr="00B10AD4">
              <w:rPr>
                <w:rFonts w:cs="Open Sans"/>
                <w:noProof/>
                <w:webHidden/>
              </w:rPr>
            </w:r>
            <w:r w:rsidR="00F55C91" w:rsidRPr="00B10AD4">
              <w:rPr>
                <w:rFonts w:cs="Open Sans"/>
                <w:noProof/>
                <w:webHidden/>
              </w:rPr>
              <w:fldChar w:fldCharType="separate"/>
            </w:r>
            <w:r w:rsidR="00F55C91" w:rsidRPr="00B10AD4">
              <w:rPr>
                <w:rFonts w:cs="Open Sans"/>
                <w:noProof/>
                <w:webHidden/>
              </w:rPr>
              <w:t>1</w:t>
            </w:r>
            <w:r w:rsidR="00F55C91" w:rsidRPr="00B10AD4">
              <w:rPr>
                <w:rFonts w:cs="Open Sans"/>
                <w:noProof/>
                <w:webHidden/>
              </w:rPr>
              <w:fldChar w:fldCharType="end"/>
            </w:r>
          </w:hyperlink>
        </w:p>
        <w:p w14:paraId="496D0083" w14:textId="69D52A3B" w:rsidR="00F55C91" w:rsidRPr="00B10AD4" w:rsidRDefault="00B10AD4">
          <w:pPr>
            <w:pStyle w:val="TOC1"/>
            <w:tabs>
              <w:tab w:val="left" w:pos="400"/>
              <w:tab w:val="right" w:leader="dot" w:pos="9350"/>
            </w:tabs>
            <w:rPr>
              <w:rFonts w:cs="Open Sans"/>
              <w:b w:val="0"/>
              <w:bCs w:val="0"/>
              <w:iCs w:val="0"/>
              <w:noProof/>
              <w:color w:val="auto"/>
              <w:sz w:val="22"/>
              <w:szCs w:val="22"/>
            </w:rPr>
          </w:pPr>
          <w:hyperlink w:anchor="_Toc97211730" w:history="1">
            <w:r w:rsidR="00F55C91" w:rsidRPr="00B10AD4">
              <w:rPr>
                <w:rStyle w:val="Hyperlink"/>
                <w:rFonts w:cs="Open Sans"/>
                <w:noProof/>
              </w:rPr>
              <w:t>I.</w:t>
            </w:r>
            <w:r w:rsidR="00F55C91" w:rsidRPr="00B10AD4">
              <w:rPr>
                <w:rFonts w:cs="Open Sans"/>
                <w:b w:val="0"/>
                <w:bCs w:val="0"/>
                <w:iCs w:val="0"/>
                <w:noProof/>
                <w:color w:val="auto"/>
                <w:sz w:val="22"/>
                <w:szCs w:val="22"/>
              </w:rPr>
              <w:tab/>
            </w:r>
            <w:r w:rsidR="00F55C91" w:rsidRPr="00B10AD4">
              <w:rPr>
                <w:rStyle w:val="Hyperlink"/>
                <w:rFonts w:cs="Open Sans"/>
                <w:noProof/>
              </w:rPr>
              <w:t>Introduction</w:t>
            </w:r>
            <w:r w:rsidR="00F55C91" w:rsidRPr="00B10AD4">
              <w:rPr>
                <w:rFonts w:cs="Open Sans"/>
                <w:noProof/>
                <w:webHidden/>
              </w:rPr>
              <w:tab/>
            </w:r>
            <w:r w:rsidR="00F55C91" w:rsidRPr="00B10AD4">
              <w:rPr>
                <w:rFonts w:cs="Open Sans"/>
                <w:noProof/>
                <w:webHidden/>
              </w:rPr>
              <w:fldChar w:fldCharType="begin"/>
            </w:r>
            <w:r w:rsidR="00F55C91" w:rsidRPr="00B10AD4">
              <w:rPr>
                <w:rFonts w:cs="Open Sans"/>
                <w:noProof/>
                <w:webHidden/>
              </w:rPr>
              <w:instrText xml:space="preserve"> PAGEREF _Toc97211730 \h </w:instrText>
            </w:r>
            <w:r w:rsidR="00F55C91" w:rsidRPr="00B10AD4">
              <w:rPr>
                <w:rFonts w:cs="Open Sans"/>
                <w:noProof/>
                <w:webHidden/>
              </w:rPr>
            </w:r>
            <w:r w:rsidR="00F55C91" w:rsidRPr="00B10AD4">
              <w:rPr>
                <w:rFonts w:cs="Open Sans"/>
                <w:noProof/>
                <w:webHidden/>
              </w:rPr>
              <w:fldChar w:fldCharType="separate"/>
            </w:r>
            <w:r w:rsidR="00F55C91" w:rsidRPr="00B10AD4">
              <w:rPr>
                <w:rFonts w:cs="Open Sans"/>
                <w:noProof/>
                <w:webHidden/>
              </w:rPr>
              <w:t>2</w:t>
            </w:r>
            <w:r w:rsidR="00F55C91" w:rsidRPr="00B10AD4">
              <w:rPr>
                <w:rFonts w:cs="Open Sans"/>
                <w:noProof/>
                <w:webHidden/>
              </w:rPr>
              <w:fldChar w:fldCharType="end"/>
            </w:r>
          </w:hyperlink>
        </w:p>
        <w:p w14:paraId="75B97E46" w14:textId="67AF7B0A" w:rsidR="00F55C91" w:rsidRPr="00B10AD4" w:rsidRDefault="00B10AD4">
          <w:pPr>
            <w:pStyle w:val="TOC2"/>
            <w:tabs>
              <w:tab w:val="right" w:leader="dot" w:pos="9350"/>
            </w:tabs>
            <w:rPr>
              <w:rFonts w:cs="Open Sans"/>
              <w:bCs w:val="0"/>
              <w:noProof/>
              <w:color w:val="auto"/>
              <w:sz w:val="22"/>
            </w:rPr>
          </w:pPr>
          <w:hyperlink w:anchor="_Toc97211731" w:history="1">
            <w:r w:rsidR="00F55C91" w:rsidRPr="00B10AD4">
              <w:rPr>
                <w:rStyle w:val="Hyperlink"/>
                <w:rFonts w:cs="Open Sans"/>
                <w:noProof/>
              </w:rPr>
              <w:t>I.1 Purpose of the document</w:t>
            </w:r>
            <w:r w:rsidR="00F55C91" w:rsidRPr="00B10AD4">
              <w:rPr>
                <w:rFonts w:cs="Open Sans"/>
                <w:noProof/>
                <w:webHidden/>
              </w:rPr>
              <w:tab/>
            </w:r>
            <w:r w:rsidR="00F55C91" w:rsidRPr="00B10AD4">
              <w:rPr>
                <w:rFonts w:cs="Open Sans"/>
                <w:noProof/>
                <w:webHidden/>
              </w:rPr>
              <w:fldChar w:fldCharType="begin"/>
            </w:r>
            <w:r w:rsidR="00F55C91" w:rsidRPr="00B10AD4">
              <w:rPr>
                <w:rFonts w:cs="Open Sans"/>
                <w:noProof/>
                <w:webHidden/>
              </w:rPr>
              <w:instrText xml:space="preserve"> PAGEREF _Toc97211731 \h </w:instrText>
            </w:r>
            <w:r w:rsidR="00F55C91" w:rsidRPr="00B10AD4">
              <w:rPr>
                <w:rFonts w:cs="Open Sans"/>
                <w:noProof/>
                <w:webHidden/>
              </w:rPr>
            </w:r>
            <w:r w:rsidR="00F55C91" w:rsidRPr="00B10AD4">
              <w:rPr>
                <w:rFonts w:cs="Open Sans"/>
                <w:noProof/>
                <w:webHidden/>
              </w:rPr>
              <w:fldChar w:fldCharType="separate"/>
            </w:r>
            <w:r w:rsidR="00F55C91" w:rsidRPr="00B10AD4">
              <w:rPr>
                <w:rFonts w:cs="Open Sans"/>
                <w:noProof/>
                <w:webHidden/>
              </w:rPr>
              <w:t>2</w:t>
            </w:r>
            <w:r w:rsidR="00F55C91" w:rsidRPr="00B10AD4">
              <w:rPr>
                <w:rFonts w:cs="Open Sans"/>
                <w:noProof/>
                <w:webHidden/>
              </w:rPr>
              <w:fldChar w:fldCharType="end"/>
            </w:r>
          </w:hyperlink>
        </w:p>
        <w:p w14:paraId="682E37B7" w14:textId="56DA7B8B" w:rsidR="00F55C91" w:rsidRPr="00B10AD4" w:rsidRDefault="00B10AD4">
          <w:pPr>
            <w:pStyle w:val="TOC2"/>
            <w:tabs>
              <w:tab w:val="right" w:leader="dot" w:pos="9350"/>
            </w:tabs>
            <w:rPr>
              <w:rFonts w:cs="Open Sans"/>
              <w:bCs w:val="0"/>
              <w:noProof/>
              <w:color w:val="auto"/>
              <w:sz w:val="22"/>
            </w:rPr>
          </w:pPr>
          <w:hyperlink w:anchor="_Toc97211732" w:history="1">
            <w:r w:rsidR="00F55C91" w:rsidRPr="00B10AD4">
              <w:rPr>
                <w:rStyle w:val="Hyperlink"/>
                <w:rFonts w:cs="Open Sans"/>
                <w:noProof/>
              </w:rPr>
              <w:t>I.2 Objectives</w:t>
            </w:r>
            <w:r w:rsidR="00F55C91" w:rsidRPr="00B10AD4">
              <w:rPr>
                <w:rFonts w:cs="Open Sans"/>
                <w:noProof/>
                <w:webHidden/>
              </w:rPr>
              <w:tab/>
            </w:r>
            <w:r w:rsidR="00F55C91" w:rsidRPr="00B10AD4">
              <w:rPr>
                <w:rFonts w:cs="Open Sans"/>
                <w:noProof/>
                <w:webHidden/>
              </w:rPr>
              <w:fldChar w:fldCharType="begin"/>
            </w:r>
            <w:r w:rsidR="00F55C91" w:rsidRPr="00B10AD4">
              <w:rPr>
                <w:rFonts w:cs="Open Sans"/>
                <w:noProof/>
                <w:webHidden/>
              </w:rPr>
              <w:instrText xml:space="preserve"> PAGEREF _Toc97211732 \h </w:instrText>
            </w:r>
            <w:r w:rsidR="00F55C91" w:rsidRPr="00B10AD4">
              <w:rPr>
                <w:rFonts w:cs="Open Sans"/>
                <w:noProof/>
                <w:webHidden/>
              </w:rPr>
            </w:r>
            <w:r w:rsidR="00F55C91" w:rsidRPr="00B10AD4">
              <w:rPr>
                <w:rFonts w:cs="Open Sans"/>
                <w:noProof/>
                <w:webHidden/>
              </w:rPr>
              <w:fldChar w:fldCharType="separate"/>
            </w:r>
            <w:r w:rsidR="00F55C91" w:rsidRPr="00B10AD4">
              <w:rPr>
                <w:rFonts w:cs="Open Sans"/>
                <w:noProof/>
                <w:webHidden/>
              </w:rPr>
              <w:t>2</w:t>
            </w:r>
            <w:r w:rsidR="00F55C91" w:rsidRPr="00B10AD4">
              <w:rPr>
                <w:rFonts w:cs="Open Sans"/>
                <w:noProof/>
                <w:webHidden/>
              </w:rPr>
              <w:fldChar w:fldCharType="end"/>
            </w:r>
          </w:hyperlink>
        </w:p>
        <w:p w14:paraId="501C6416" w14:textId="29ED75E4" w:rsidR="00F55C91" w:rsidRPr="00B10AD4" w:rsidRDefault="00B10AD4">
          <w:pPr>
            <w:pStyle w:val="TOC2"/>
            <w:tabs>
              <w:tab w:val="right" w:leader="dot" w:pos="9350"/>
            </w:tabs>
            <w:rPr>
              <w:rFonts w:cs="Open Sans"/>
              <w:bCs w:val="0"/>
              <w:noProof/>
              <w:color w:val="auto"/>
              <w:sz w:val="22"/>
            </w:rPr>
          </w:pPr>
          <w:hyperlink w:anchor="_Toc97211733" w:history="1">
            <w:r w:rsidR="00F55C91" w:rsidRPr="00B10AD4">
              <w:rPr>
                <w:rStyle w:val="Hyperlink"/>
                <w:rFonts w:cs="Open Sans"/>
                <w:noProof/>
              </w:rPr>
              <w:t>I.3 Process key contact</w:t>
            </w:r>
            <w:r w:rsidR="00F55C91" w:rsidRPr="00B10AD4">
              <w:rPr>
                <w:rFonts w:cs="Open Sans"/>
                <w:noProof/>
                <w:webHidden/>
              </w:rPr>
              <w:tab/>
            </w:r>
            <w:r w:rsidR="00F55C91" w:rsidRPr="00B10AD4">
              <w:rPr>
                <w:rFonts w:cs="Open Sans"/>
                <w:noProof/>
                <w:webHidden/>
              </w:rPr>
              <w:fldChar w:fldCharType="begin"/>
            </w:r>
            <w:r w:rsidR="00F55C91" w:rsidRPr="00B10AD4">
              <w:rPr>
                <w:rFonts w:cs="Open Sans"/>
                <w:noProof/>
                <w:webHidden/>
              </w:rPr>
              <w:instrText xml:space="preserve"> PAGEREF _Toc97211733 \h </w:instrText>
            </w:r>
            <w:r w:rsidR="00F55C91" w:rsidRPr="00B10AD4">
              <w:rPr>
                <w:rFonts w:cs="Open Sans"/>
                <w:noProof/>
                <w:webHidden/>
              </w:rPr>
            </w:r>
            <w:r w:rsidR="00F55C91" w:rsidRPr="00B10AD4">
              <w:rPr>
                <w:rFonts w:cs="Open Sans"/>
                <w:noProof/>
                <w:webHidden/>
              </w:rPr>
              <w:fldChar w:fldCharType="separate"/>
            </w:r>
            <w:r w:rsidR="00F55C91" w:rsidRPr="00B10AD4">
              <w:rPr>
                <w:rFonts w:cs="Open Sans"/>
                <w:noProof/>
                <w:webHidden/>
              </w:rPr>
              <w:t>2</w:t>
            </w:r>
            <w:r w:rsidR="00F55C91" w:rsidRPr="00B10AD4">
              <w:rPr>
                <w:rFonts w:cs="Open Sans"/>
                <w:noProof/>
                <w:webHidden/>
              </w:rPr>
              <w:fldChar w:fldCharType="end"/>
            </w:r>
          </w:hyperlink>
        </w:p>
        <w:p w14:paraId="6C387C74" w14:textId="2F1528C1" w:rsidR="00F55C91" w:rsidRPr="00B10AD4" w:rsidRDefault="00B10AD4">
          <w:pPr>
            <w:pStyle w:val="TOC2"/>
            <w:tabs>
              <w:tab w:val="right" w:leader="dot" w:pos="9350"/>
            </w:tabs>
            <w:rPr>
              <w:rFonts w:cs="Open Sans"/>
              <w:bCs w:val="0"/>
              <w:noProof/>
              <w:color w:val="auto"/>
              <w:sz w:val="22"/>
            </w:rPr>
          </w:pPr>
          <w:hyperlink w:anchor="_Toc97211734" w:history="1">
            <w:r w:rsidR="00F55C91" w:rsidRPr="00B10AD4">
              <w:rPr>
                <w:rStyle w:val="Hyperlink"/>
                <w:rFonts w:cs="Open Sans"/>
                <w:noProof/>
              </w:rPr>
              <w:t>I.4 Minimum Pre-requisites for automation</w:t>
            </w:r>
            <w:r w:rsidR="00F55C91" w:rsidRPr="00B10AD4">
              <w:rPr>
                <w:rFonts w:cs="Open Sans"/>
                <w:noProof/>
                <w:webHidden/>
              </w:rPr>
              <w:tab/>
            </w:r>
            <w:r w:rsidR="00F55C91" w:rsidRPr="00B10AD4">
              <w:rPr>
                <w:rFonts w:cs="Open Sans"/>
                <w:noProof/>
                <w:webHidden/>
              </w:rPr>
              <w:fldChar w:fldCharType="begin"/>
            </w:r>
            <w:r w:rsidR="00F55C91" w:rsidRPr="00B10AD4">
              <w:rPr>
                <w:rFonts w:cs="Open Sans"/>
                <w:noProof/>
                <w:webHidden/>
              </w:rPr>
              <w:instrText xml:space="preserve"> PAGEREF _Toc97211734 \h </w:instrText>
            </w:r>
            <w:r w:rsidR="00F55C91" w:rsidRPr="00B10AD4">
              <w:rPr>
                <w:rFonts w:cs="Open Sans"/>
                <w:noProof/>
                <w:webHidden/>
              </w:rPr>
            </w:r>
            <w:r w:rsidR="00F55C91" w:rsidRPr="00B10AD4">
              <w:rPr>
                <w:rFonts w:cs="Open Sans"/>
                <w:noProof/>
                <w:webHidden/>
              </w:rPr>
              <w:fldChar w:fldCharType="separate"/>
            </w:r>
            <w:r w:rsidR="00F55C91" w:rsidRPr="00B10AD4">
              <w:rPr>
                <w:rFonts w:cs="Open Sans"/>
                <w:noProof/>
                <w:webHidden/>
              </w:rPr>
              <w:t>2</w:t>
            </w:r>
            <w:r w:rsidR="00F55C91" w:rsidRPr="00B10AD4">
              <w:rPr>
                <w:rFonts w:cs="Open Sans"/>
                <w:noProof/>
                <w:webHidden/>
              </w:rPr>
              <w:fldChar w:fldCharType="end"/>
            </w:r>
          </w:hyperlink>
        </w:p>
        <w:p w14:paraId="4E0B4D86" w14:textId="6995F605" w:rsidR="00F55C91" w:rsidRPr="00B10AD4" w:rsidRDefault="00B10AD4">
          <w:pPr>
            <w:pStyle w:val="TOC1"/>
            <w:tabs>
              <w:tab w:val="left" w:pos="600"/>
              <w:tab w:val="right" w:leader="dot" w:pos="9350"/>
            </w:tabs>
            <w:rPr>
              <w:rFonts w:cs="Open Sans"/>
              <w:b w:val="0"/>
              <w:bCs w:val="0"/>
              <w:iCs w:val="0"/>
              <w:noProof/>
              <w:color w:val="auto"/>
              <w:sz w:val="22"/>
              <w:szCs w:val="22"/>
            </w:rPr>
          </w:pPr>
          <w:hyperlink w:anchor="_Toc97211735" w:history="1">
            <w:r w:rsidR="00F55C91" w:rsidRPr="00B10AD4">
              <w:rPr>
                <w:rStyle w:val="Hyperlink"/>
                <w:rFonts w:cs="Open Sans"/>
                <w:noProof/>
                <w14:scene3d>
                  <w14:camera w14:prst="orthographicFront"/>
                  <w14:lightRig w14:rig="threePt" w14:dir="t">
                    <w14:rot w14:lat="0" w14:lon="0" w14:rev="0"/>
                  </w14:lightRig>
                </w14:scene3d>
              </w:rPr>
              <w:t>II.</w:t>
            </w:r>
            <w:r w:rsidR="00F55C91" w:rsidRPr="00B10AD4">
              <w:rPr>
                <w:rFonts w:cs="Open Sans"/>
                <w:b w:val="0"/>
                <w:bCs w:val="0"/>
                <w:iCs w:val="0"/>
                <w:noProof/>
                <w:color w:val="auto"/>
                <w:sz w:val="22"/>
                <w:szCs w:val="22"/>
              </w:rPr>
              <w:tab/>
            </w:r>
            <w:r w:rsidR="00F55C91" w:rsidRPr="00B10AD4">
              <w:rPr>
                <w:rStyle w:val="Hyperlink"/>
                <w:rFonts w:cs="Open Sans"/>
                <w:noProof/>
              </w:rPr>
              <w:t>As-Is process description</w:t>
            </w:r>
            <w:r w:rsidR="00F55C91" w:rsidRPr="00B10AD4">
              <w:rPr>
                <w:rFonts w:cs="Open Sans"/>
                <w:noProof/>
                <w:webHidden/>
              </w:rPr>
              <w:tab/>
            </w:r>
            <w:r w:rsidR="00F55C91" w:rsidRPr="00B10AD4">
              <w:rPr>
                <w:rFonts w:cs="Open Sans"/>
                <w:noProof/>
                <w:webHidden/>
              </w:rPr>
              <w:fldChar w:fldCharType="begin"/>
            </w:r>
            <w:r w:rsidR="00F55C91" w:rsidRPr="00B10AD4">
              <w:rPr>
                <w:rFonts w:cs="Open Sans"/>
                <w:noProof/>
                <w:webHidden/>
              </w:rPr>
              <w:instrText xml:space="preserve"> PAGEREF _Toc97211735 \h </w:instrText>
            </w:r>
            <w:r w:rsidR="00F55C91" w:rsidRPr="00B10AD4">
              <w:rPr>
                <w:rFonts w:cs="Open Sans"/>
                <w:noProof/>
                <w:webHidden/>
              </w:rPr>
            </w:r>
            <w:r w:rsidR="00F55C91" w:rsidRPr="00B10AD4">
              <w:rPr>
                <w:rFonts w:cs="Open Sans"/>
                <w:noProof/>
                <w:webHidden/>
              </w:rPr>
              <w:fldChar w:fldCharType="separate"/>
            </w:r>
            <w:r w:rsidR="00F55C91" w:rsidRPr="00B10AD4">
              <w:rPr>
                <w:rFonts w:cs="Open Sans"/>
                <w:noProof/>
                <w:webHidden/>
              </w:rPr>
              <w:t>3</w:t>
            </w:r>
            <w:r w:rsidR="00F55C91" w:rsidRPr="00B10AD4">
              <w:rPr>
                <w:rFonts w:cs="Open Sans"/>
                <w:noProof/>
                <w:webHidden/>
              </w:rPr>
              <w:fldChar w:fldCharType="end"/>
            </w:r>
          </w:hyperlink>
        </w:p>
        <w:p w14:paraId="22A9F05D" w14:textId="00F2BF58" w:rsidR="00F55C91" w:rsidRPr="00B10AD4" w:rsidRDefault="00B10AD4">
          <w:pPr>
            <w:pStyle w:val="TOC2"/>
            <w:tabs>
              <w:tab w:val="right" w:leader="dot" w:pos="9350"/>
            </w:tabs>
            <w:rPr>
              <w:rFonts w:cs="Open Sans"/>
              <w:bCs w:val="0"/>
              <w:noProof/>
              <w:color w:val="auto"/>
              <w:sz w:val="22"/>
            </w:rPr>
          </w:pPr>
          <w:hyperlink w:anchor="_Toc97211736" w:history="1">
            <w:r w:rsidR="00F55C91" w:rsidRPr="00B10AD4">
              <w:rPr>
                <w:rStyle w:val="Hyperlink"/>
                <w:rFonts w:cs="Open Sans"/>
                <w:noProof/>
              </w:rPr>
              <w:t>II.1 Process Overview</w:t>
            </w:r>
            <w:r w:rsidR="00F55C91" w:rsidRPr="00B10AD4">
              <w:rPr>
                <w:rFonts w:cs="Open Sans"/>
                <w:noProof/>
                <w:webHidden/>
              </w:rPr>
              <w:tab/>
            </w:r>
            <w:r w:rsidR="00F55C91" w:rsidRPr="00B10AD4">
              <w:rPr>
                <w:rFonts w:cs="Open Sans"/>
                <w:noProof/>
                <w:webHidden/>
              </w:rPr>
              <w:fldChar w:fldCharType="begin"/>
            </w:r>
            <w:r w:rsidR="00F55C91" w:rsidRPr="00B10AD4">
              <w:rPr>
                <w:rFonts w:cs="Open Sans"/>
                <w:noProof/>
                <w:webHidden/>
              </w:rPr>
              <w:instrText xml:space="preserve"> PAGEREF _Toc97211736 \h </w:instrText>
            </w:r>
            <w:r w:rsidR="00F55C91" w:rsidRPr="00B10AD4">
              <w:rPr>
                <w:rFonts w:cs="Open Sans"/>
                <w:noProof/>
                <w:webHidden/>
              </w:rPr>
            </w:r>
            <w:r w:rsidR="00F55C91" w:rsidRPr="00B10AD4">
              <w:rPr>
                <w:rFonts w:cs="Open Sans"/>
                <w:noProof/>
                <w:webHidden/>
              </w:rPr>
              <w:fldChar w:fldCharType="separate"/>
            </w:r>
            <w:r w:rsidR="00F55C91" w:rsidRPr="00B10AD4">
              <w:rPr>
                <w:rFonts w:cs="Open Sans"/>
                <w:noProof/>
                <w:webHidden/>
              </w:rPr>
              <w:t>3</w:t>
            </w:r>
            <w:r w:rsidR="00F55C91" w:rsidRPr="00B10AD4">
              <w:rPr>
                <w:rFonts w:cs="Open Sans"/>
                <w:noProof/>
                <w:webHidden/>
              </w:rPr>
              <w:fldChar w:fldCharType="end"/>
            </w:r>
          </w:hyperlink>
        </w:p>
        <w:p w14:paraId="6C76DBBA" w14:textId="2490E5B2" w:rsidR="00F55C91" w:rsidRPr="00B10AD4" w:rsidRDefault="00B10AD4">
          <w:pPr>
            <w:pStyle w:val="TOC2"/>
            <w:tabs>
              <w:tab w:val="right" w:leader="dot" w:pos="9350"/>
            </w:tabs>
            <w:rPr>
              <w:rFonts w:cs="Open Sans"/>
              <w:bCs w:val="0"/>
              <w:noProof/>
              <w:color w:val="auto"/>
              <w:sz w:val="22"/>
            </w:rPr>
          </w:pPr>
          <w:hyperlink w:anchor="_Toc97211737" w:history="1">
            <w:r w:rsidR="00F55C91" w:rsidRPr="00B10AD4">
              <w:rPr>
                <w:rStyle w:val="Hyperlink"/>
                <w:rFonts w:cs="Open Sans"/>
                <w:noProof/>
              </w:rPr>
              <w:t>II.2. Applications used in the process</w:t>
            </w:r>
            <w:r w:rsidR="00F55C91" w:rsidRPr="00B10AD4">
              <w:rPr>
                <w:rFonts w:cs="Open Sans"/>
                <w:noProof/>
                <w:webHidden/>
              </w:rPr>
              <w:tab/>
            </w:r>
            <w:r w:rsidR="00F55C91" w:rsidRPr="00B10AD4">
              <w:rPr>
                <w:rFonts w:cs="Open Sans"/>
                <w:noProof/>
                <w:webHidden/>
              </w:rPr>
              <w:fldChar w:fldCharType="begin"/>
            </w:r>
            <w:r w:rsidR="00F55C91" w:rsidRPr="00B10AD4">
              <w:rPr>
                <w:rFonts w:cs="Open Sans"/>
                <w:noProof/>
                <w:webHidden/>
              </w:rPr>
              <w:instrText xml:space="preserve"> PAGEREF _Toc97211737 \h </w:instrText>
            </w:r>
            <w:r w:rsidR="00F55C91" w:rsidRPr="00B10AD4">
              <w:rPr>
                <w:rFonts w:cs="Open Sans"/>
                <w:noProof/>
                <w:webHidden/>
              </w:rPr>
            </w:r>
            <w:r w:rsidR="00F55C91" w:rsidRPr="00B10AD4">
              <w:rPr>
                <w:rFonts w:cs="Open Sans"/>
                <w:noProof/>
                <w:webHidden/>
              </w:rPr>
              <w:fldChar w:fldCharType="separate"/>
            </w:r>
            <w:r w:rsidR="00F55C91" w:rsidRPr="00B10AD4">
              <w:rPr>
                <w:rFonts w:cs="Open Sans"/>
                <w:noProof/>
                <w:webHidden/>
              </w:rPr>
              <w:t>4</w:t>
            </w:r>
            <w:r w:rsidR="00F55C91" w:rsidRPr="00B10AD4">
              <w:rPr>
                <w:rFonts w:cs="Open Sans"/>
                <w:noProof/>
                <w:webHidden/>
              </w:rPr>
              <w:fldChar w:fldCharType="end"/>
            </w:r>
          </w:hyperlink>
        </w:p>
        <w:p w14:paraId="26D85466" w14:textId="305E2CAC" w:rsidR="00F55C91" w:rsidRPr="00B10AD4" w:rsidRDefault="00B10AD4">
          <w:pPr>
            <w:pStyle w:val="TOC2"/>
            <w:tabs>
              <w:tab w:val="right" w:leader="dot" w:pos="9350"/>
            </w:tabs>
            <w:rPr>
              <w:rFonts w:cs="Open Sans"/>
              <w:bCs w:val="0"/>
              <w:noProof/>
              <w:color w:val="auto"/>
              <w:sz w:val="22"/>
            </w:rPr>
          </w:pPr>
          <w:hyperlink w:anchor="_Toc97211738" w:history="1">
            <w:r w:rsidR="00F55C91" w:rsidRPr="00B10AD4">
              <w:rPr>
                <w:rStyle w:val="Hyperlink"/>
                <w:rFonts w:cs="Open Sans"/>
                <w:noProof/>
              </w:rPr>
              <w:t>II.3 As-Is Process map</w:t>
            </w:r>
            <w:r w:rsidR="00F55C91" w:rsidRPr="00B10AD4">
              <w:rPr>
                <w:rFonts w:cs="Open Sans"/>
                <w:noProof/>
                <w:webHidden/>
              </w:rPr>
              <w:tab/>
            </w:r>
            <w:r w:rsidR="00F55C91" w:rsidRPr="00B10AD4">
              <w:rPr>
                <w:rFonts w:cs="Open Sans"/>
                <w:noProof/>
                <w:webHidden/>
              </w:rPr>
              <w:fldChar w:fldCharType="begin"/>
            </w:r>
            <w:r w:rsidR="00F55C91" w:rsidRPr="00B10AD4">
              <w:rPr>
                <w:rFonts w:cs="Open Sans"/>
                <w:noProof/>
                <w:webHidden/>
              </w:rPr>
              <w:instrText xml:space="preserve"> PAGEREF _Toc97211738 \h </w:instrText>
            </w:r>
            <w:r w:rsidR="00F55C91" w:rsidRPr="00B10AD4">
              <w:rPr>
                <w:rFonts w:cs="Open Sans"/>
                <w:noProof/>
                <w:webHidden/>
              </w:rPr>
            </w:r>
            <w:r w:rsidR="00F55C91" w:rsidRPr="00B10AD4">
              <w:rPr>
                <w:rFonts w:cs="Open Sans"/>
                <w:noProof/>
                <w:webHidden/>
              </w:rPr>
              <w:fldChar w:fldCharType="separate"/>
            </w:r>
            <w:r w:rsidR="00F55C91" w:rsidRPr="00B10AD4">
              <w:rPr>
                <w:rFonts w:cs="Open Sans"/>
                <w:noProof/>
                <w:webHidden/>
              </w:rPr>
              <w:t>4</w:t>
            </w:r>
            <w:r w:rsidR="00F55C91" w:rsidRPr="00B10AD4">
              <w:rPr>
                <w:rFonts w:cs="Open Sans"/>
                <w:noProof/>
                <w:webHidden/>
              </w:rPr>
              <w:fldChar w:fldCharType="end"/>
            </w:r>
          </w:hyperlink>
        </w:p>
        <w:p w14:paraId="542AA133" w14:textId="1B0AD953" w:rsidR="00F55C91" w:rsidRPr="00B10AD4" w:rsidRDefault="00B10AD4">
          <w:pPr>
            <w:pStyle w:val="TOC2"/>
            <w:tabs>
              <w:tab w:val="right" w:leader="dot" w:pos="9350"/>
            </w:tabs>
            <w:rPr>
              <w:rFonts w:cs="Open Sans"/>
              <w:bCs w:val="0"/>
              <w:noProof/>
              <w:color w:val="auto"/>
              <w:sz w:val="22"/>
            </w:rPr>
          </w:pPr>
          <w:hyperlink w:anchor="_Toc97211739" w:history="1">
            <w:r w:rsidR="00F55C91" w:rsidRPr="00B10AD4">
              <w:rPr>
                <w:rStyle w:val="Hyperlink"/>
                <w:rFonts w:cs="Open Sans"/>
                <w:noProof/>
              </w:rPr>
              <w:t>II.</w:t>
            </w:r>
            <w:r w:rsidR="00F55C91" w:rsidRPr="00B10AD4">
              <w:rPr>
                <w:rStyle w:val="Hyperlink"/>
                <w:rFonts w:cs="Open Sans"/>
                <w:noProof/>
                <w:lang w:val="uk-UA"/>
              </w:rPr>
              <w:t>4</w:t>
            </w:r>
            <w:r w:rsidR="00F55C91" w:rsidRPr="00B10AD4">
              <w:rPr>
                <w:rStyle w:val="Hyperlink"/>
                <w:rFonts w:cs="Open Sans"/>
                <w:noProof/>
              </w:rPr>
              <w:t xml:space="preserve"> Process statistics</w:t>
            </w:r>
            <w:r w:rsidR="00F55C91" w:rsidRPr="00B10AD4">
              <w:rPr>
                <w:rFonts w:cs="Open Sans"/>
                <w:noProof/>
                <w:webHidden/>
              </w:rPr>
              <w:tab/>
            </w:r>
            <w:r w:rsidR="00F55C91" w:rsidRPr="00B10AD4">
              <w:rPr>
                <w:rFonts w:cs="Open Sans"/>
                <w:noProof/>
                <w:webHidden/>
              </w:rPr>
              <w:fldChar w:fldCharType="begin"/>
            </w:r>
            <w:r w:rsidR="00F55C91" w:rsidRPr="00B10AD4">
              <w:rPr>
                <w:rFonts w:cs="Open Sans"/>
                <w:noProof/>
                <w:webHidden/>
              </w:rPr>
              <w:instrText xml:space="preserve"> PAGEREF _Toc97211739 \h </w:instrText>
            </w:r>
            <w:r w:rsidR="00F55C91" w:rsidRPr="00B10AD4">
              <w:rPr>
                <w:rFonts w:cs="Open Sans"/>
                <w:noProof/>
                <w:webHidden/>
              </w:rPr>
            </w:r>
            <w:r w:rsidR="00F55C91" w:rsidRPr="00B10AD4">
              <w:rPr>
                <w:rFonts w:cs="Open Sans"/>
                <w:noProof/>
                <w:webHidden/>
              </w:rPr>
              <w:fldChar w:fldCharType="separate"/>
            </w:r>
            <w:r w:rsidR="00F55C91" w:rsidRPr="00B10AD4">
              <w:rPr>
                <w:rFonts w:cs="Open Sans"/>
                <w:noProof/>
                <w:webHidden/>
              </w:rPr>
              <w:t>5</w:t>
            </w:r>
            <w:r w:rsidR="00F55C91" w:rsidRPr="00B10AD4">
              <w:rPr>
                <w:rFonts w:cs="Open Sans"/>
                <w:noProof/>
                <w:webHidden/>
              </w:rPr>
              <w:fldChar w:fldCharType="end"/>
            </w:r>
          </w:hyperlink>
        </w:p>
        <w:p w14:paraId="0276FAB2" w14:textId="6EDD04AD" w:rsidR="00F55C91" w:rsidRPr="00B10AD4" w:rsidRDefault="00B10AD4">
          <w:pPr>
            <w:pStyle w:val="TOC2"/>
            <w:tabs>
              <w:tab w:val="right" w:leader="dot" w:pos="9350"/>
            </w:tabs>
            <w:rPr>
              <w:rFonts w:cs="Open Sans"/>
              <w:bCs w:val="0"/>
              <w:noProof/>
              <w:color w:val="auto"/>
              <w:sz w:val="22"/>
            </w:rPr>
          </w:pPr>
          <w:hyperlink w:anchor="_Toc97211740" w:history="1">
            <w:r w:rsidR="00F55C91" w:rsidRPr="00B10AD4">
              <w:rPr>
                <w:rStyle w:val="Hyperlink"/>
                <w:rFonts w:cs="Open Sans"/>
                <w:noProof/>
              </w:rPr>
              <w:t>II.</w:t>
            </w:r>
            <w:r w:rsidR="00F55C91" w:rsidRPr="00B10AD4">
              <w:rPr>
                <w:rStyle w:val="Hyperlink"/>
                <w:rFonts w:cs="Open Sans"/>
                <w:noProof/>
                <w:lang w:val="uk-UA"/>
              </w:rPr>
              <w:t>5</w:t>
            </w:r>
            <w:r w:rsidR="00F55C91" w:rsidRPr="00B10AD4">
              <w:rPr>
                <w:rStyle w:val="Hyperlink"/>
                <w:rFonts w:cs="Open Sans"/>
                <w:noProof/>
              </w:rPr>
              <w:t xml:space="preserve"> Detailed As-Is Process Actions</w:t>
            </w:r>
            <w:r w:rsidR="00F55C91" w:rsidRPr="00B10AD4">
              <w:rPr>
                <w:rFonts w:cs="Open Sans"/>
                <w:noProof/>
                <w:webHidden/>
              </w:rPr>
              <w:tab/>
            </w:r>
            <w:r w:rsidR="00F55C91" w:rsidRPr="00B10AD4">
              <w:rPr>
                <w:rFonts w:cs="Open Sans"/>
                <w:noProof/>
                <w:webHidden/>
              </w:rPr>
              <w:fldChar w:fldCharType="begin"/>
            </w:r>
            <w:r w:rsidR="00F55C91" w:rsidRPr="00B10AD4">
              <w:rPr>
                <w:rFonts w:cs="Open Sans"/>
                <w:noProof/>
                <w:webHidden/>
              </w:rPr>
              <w:instrText xml:space="preserve"> PAGEREF _Toc97211740 \h </w:instrText>
            </w:r>
            <w:r w:rsidR="00F55C91" w:rsidRPr="00B10AD4">
              <w:rPr>
                <w:rFonts w:cs="Open Sans"/>
                <w:noProof/>
                <w:webHidden/>
              </w:rPr>
            </w:r>
            <w:r w:rsidR="00F55C91" w:rsidRPr="00B10AD4">
              <w:rPr>
                <w:rFonts w:cs="Open Sans"/>
                <w:noProof/>
                <w:webHidden/>
              </w:rPr>
              <w:fldChar w:fldCharType="separate"/>
            </w:r>
            <w:r w:rsidR="00F55C91" w:rsidRPr="00B10AD4">
              <w:rPr>
                <w:rFonts w:cs="Open Sans"/>
                <w:noProof/>
                <w:webHidden/>
              </w:rPr>
              <w:t>6</w:t>
            </w:r>
            <w:r w:rsidR="00F55C91" w:rsidRPr="00B10AD4">
              <w:rPr>
                <w:rFonts w:cs="Open Sans"/>
                <w:noProof/>
                <w:webHidden/>
              </w:rPr>
              <w:fldChar w:fldCharType="end"/>
            </w:r>
          </w:hyperlink>
        </w:p>
        <w:p w14:paraId="297C37FC" w14:textId="04B386B1" w:rsidR="00F55C91" w:rsidRPr="00B10AD4" w:rsidRDefault="00B10AD4">
          <w:pPr>
            <w:pStyle w:val="TOC2"/>
            <w:tabs>
              <w:tab w:val="right" w:leader="dot" w:pos="9350"/>
            </w:tabs>
            <w:rPr>
              <w:rFonts w:cs="Open Sans"/>
              <w:bCs w:val="0"/>
              <w:noProof/>
              <w:color w:val="auto"/>
              <w:sz w:val="22"/>
            </w:rPr>
          </w:pPr>
          <w:hyperlink w:anchor="_Toc97211741" w:history="1">
            <w:r w:rsidR="00F55C91" w:rsidRPr="00B10AD4">
              <w:rPr>
                <w:rStyle w:val="Hyperlink"/>
                <w:rFonts w:cs="Open Sans"/>
                <w:noProof/>
              </w:rPr>
              <w:t>II.6 Exceptions Handling</w:t>
            </w:r>
            <w:r w:rsidR="00F55C91" w:rsidRPr="00B10AD4">
              <w:rPr>
                <w:rFonts w:cs="Open Sans"/>
                <w:noProof/>
                <w:webHidden/>
              </w:rPr>
              <w:tab/>
            </w:r>
            <w:r w:rsidR="00F55C91" w:rsidRPr="00B10AD4">
              <w:rPr>
                <w:rFonts w:cs="Open Sans"/>
                <w:noProof/>
                <w:webHidden/>
              </w:rPr>
              <w:fldChar w:fldCharType="begin"/>
            </w:r>
            <w:r w:rsidR="00F55C91" w:rsidRPr="00B10AD4">
              <w:rPr>
                <w:rFonts w:cs="Open Sans"/>
                <w:noProof/>
                <w:webHidden/>
              </w:rPr>
              <w:instrText xml:space="preserve"> PAGEREF _Toc97211741 \h </w:instrText>
            </w:r>
            <w:r w:rsidR="00F55C91" w:rsidRPr="00B10AD4">
              <w:rPr>
                <w:rFonts w:cs="Open Sans"/>
                <w:noProof/>
                <w:webHidden/>
              </w:rPr>
            </w:r>
            <w:r w:rsidR="00F55C91" w:rsidRPr="00B10AD4">
              <w:rPr>
                <w:rFonts w:cs="Open Sans"/>
                <w:noProof/>
                <w:webHidden/>
              </w:rPr>
              <w:fldChar w:fldCharType="separate"/>
            </w:r>
            <w:r w:rsidR="00F55C91" w:rsidRPr="00B10AD4">
              <w:rPr>
                <w:rFonts w:cs="Open Sans"/>
                <w:noProof/>
                <w:webHidden/>
              </w:rPr>
              <w:t>7</w:t>
            </w:r>
            <w:r w:rsidR="00F55C91" w:rsidRPr="00B10AD4">
              <w:rPr>
                <w:rFonts w:cs="Open Sans"/>
                <w:noProof/>
                <w:webHidden/>
              </w:rPr>
              <w:fldChar w:fldCharType="end"/>
            </w:r>
          </w:hyperlink>
        </w:p>
        <w:p w14:paraId="1D7C96AB" w14:textId="14C5601D" w:rsidR="00F55C91" w:rsidRPr="00B10AD4" w:rsidRDefault="00B10AD4">
          <w:pPr>
            <w:pStyle w:val="TOC1"/>
            <w:tabs>
              <w:tab w:val="left" w:pos="600"/>
              <w:tab w:val="right" w:leader="dot" w:pos="9350"/>
            </w:tabs>
            <w:rPr>
              <w:rFonts w:cs="Open Sans"/>
              <w:b w:val="0"/>
              <w:bCs w:val="0"/>
              <w:iCs w:val="0"/>
              <w:noProof/>
              <w:color w:val="auto"/>
              <w:sz w:val="22"/>
              <w:szCs w:val="22"/>
            </w:rPr>
          </w:pPr>
          <w:hyperlink w:anchor="_Toc97211742" w:history="1">
            <w:r w:rsidR="00F55C91" w:rsidRPr="00B10AD4">
              <w:rPr>
                <w:rStyle w:val="Hyperlink"/>
                <w:rFonts w:cs="Open Sans"/>
                <w:noProof/>
              </w:rPr>
              <w:t>III.</w:t>
            </w:r>
            <w:r w:rsidR="00F55C91" w:rsidRPr="00B10AD4">
              <w:rPr>
                <w:rFonts w:cs="Open Sans"/>
                <w:b w:val="0"/>
                <w:bCs w:val="0"/>
                <w:iCs w:val="0"/>
                <w:noProof/>
                <w:color w:val="auto"/>
                <w:sz w:val="22"/>
                <w:szCs w:val="22"/>
              </w:rPr>
              <w:tab/>
            </w:r>
            <w:r w:rsidR="00F55C91" w:rsidRPr="00B10AD4">
              <w:rPr>
                <w:rStyle w:val="Hyperlink"/>
                <w:rFonts w:cs="Open Sans"/>
                <w:noProof/>
              </w:rPr>
              <w:t>To-Be Process Description</w:t>
            </w:r>
            <w:r w:rsidR="00F55C91" w:rsidRPr="00B10AD4">
              <w:rPr>
                <w:rFonts w:cs="Open Sans"/>
                <w:noProof/>
                <w:webHidden/>
              </w:rPr>
              <w:tab/>
            </w:r>
            <w:r w:rsidR="00F55C91" w:rsidRPr="00B10AD4">
              <w:rPr>
                <w:rFonts w:cs="Open Sans"/>
                <w:noProof/>
                <w:webHidden/>
              </w:rPr>
              <w:fldChar w:fldCharType="begin"/>
            </w:r>
            <w:r w:rsidR="00F55C91" w:rsidRPr="00B10AD4">
              <w:rPr>
                <w:rFonts w:cs="Open Sans"/>
                <w:noProof/>
                <w:webHidden/>
              </w:rPr>
              <w:instrText xml:space="preserve"> PAGEREF _Toc97211742 \h </w:instrText>
            </w:r>
            <w:r w:rsidR="00F55C91" w:rsidRPr="00B10AD4">
              <w:rPr>
                <w:rFonts w:cs="Open Sans"/>
                <w:noProof/>
                <w:webHidden/>
              </w:rPr>
            </w:r>
            <w:r w:rsidR="00F55C91" w:rsidRPr="00B10AD4">
              <w:rPr>
                <w:rFonts w:cs="Open Sans"/>
                <w:noProof/>
                <w:webHidden/>
              </w:rPr>
              <w:fldChar w:fldCharType="separate"/>
            </w:r>
            <w:r w:rsidR="00F55C91" w:rsidRPr="00B10AD4">
              <w:rPr>
                <w:rFonts w:cs="Open Sans"/>
                <w:noProof/>
                <w:webHidden/>
              </w:rPr>
              <w:t>8</w:t>
            </w:r>
            <w:r w:rsidR="00F55C91" w:rsidRPr="00B10AD4">
              <w:rPr>
                <w:rFonts w:cs="Open Sans"/>
                <w:noProof/>
                <w:webHidden/>
              </w:rPr>
              <w:fldChar w:fldCharType="end"/>
            </w:r>
          </w:hyperlink>
        </w:p>
        <w:p w14:paraId="4FACD99D" w14:textId="0561B9BF" w:rsidR="00F55C91" w:rsidRPr="00B10AD4" w:rsidRDefault="00B10AD4">
          <w:pPr>
            <w:pStyle w:val="TOC2"/>
            <w:tabs>
              <w:tab w:val="right" w:leader="dot" w:pos="9350"/>
            </w:tabs>
            <w:rPr>
              <w:rFonts w:cs="Open Sans"/>
              <w:bCs w:val="0"/>
              <w:noProof/>
              <w:color w:val="auto"/>
              <w:sz w:val="22"/>
            </w:rPr>
          </w:pPr>
          <w:hyperlink w:anchor="_Toc97211743" w:history="1">
            <w:r w:rsidR="00F55C91" w:rsidRPr="00B10AD4">
              <w:rPr>
                <w:rStyle w:val="Hyperlink"/>
                <w:rFonts w:cs="Open Sans"/>
                <w:noProof/>
              </w:rPr>
              <w:t>III.1 To-Be Detailed Process Map</w:t>
            </w:r>
            <w:r w:rsidR="00F55C91" w:rsidRPr="00B10AD4">
              <w:rPr>
                <w:rFonts w:cs="Open Sans"/>
                <w:noProof/>
                <w:webHidden/>
              </w:rPr>
              <w:tab/>
            </w:r>
            <w:r w:rsidR="00F55C91" w:rsidRPr="00B10AD4">
              <w:rPr>
                <w:rFonts w:cs="Open Sans"/>
                <w:noProof/>
                <w:webHidden/>
              </w:rPr>
              <w:fldChar w:fldCharType="begin"/>
            </w:r>
            <w:r w:rsidR="00F55C91" w:rsidRPr="00B10AD4">
              <w:rPr>
                <w:rFonts w:cs="Open Sans"/>
                <w:noProof/>
                <w:webHidden/>
              </w:rPr>
              <w:instrText xml:space="preserve"> PAGEREF _Toc97211743 \h </w:instrText>
            </w:r>
            <w:r w:rsidR="00F55C91" w:rsidRPr="00B10AD4">
              <w:rPr>
                <w:rFonts w:cs="Open Sans"/>
                <w:noProof/>
                <w:webHidden/>
              </w:rPr>
            </w:r>
            <w:r w:rsidR="00F55C91" w:rsidRPr="00B10AD4">
              <w:rPr>
                <w:rFonts w:cs="Open Sans"/>
                <w:noProof/>
                <w:webHidden/>
              </w:rPr>
              <w:fldChar w:fldCharType="separate"/>
            </w:r>
            <w:r w:rsidR="00F55C91" w:rsidRPr="00B10AD4">
              <w:rPr>
                <w:rFonts w:cs="Open Sans"/>
                <w:noProof/>
                <w:webHidden/>
              </w:rPr>
              <w:t>8</w:t>
            </w:r>
            <w:r w:rsidR="00F55C91" w:rsidRPr="00B10AD4">
              <w:rPr>
                <w:rFonts w:cs="Open Sans"/>
                <w:noProof/>
                <w:webHidden/>
              </w:rPr>
              <w:fldChar w:fldCharType="end"/>
            </w:r>
          </w:hyperlink>
        </w:p>
        <w:p w14:paraId="35253E6B" w14:textId="06312C6C" w:rsidR="00F55C91" w:rsidRPr="00B10AD4" w:rsidRDefault="00B10AD4">
          <w:pPr>
            <w:pStyle w:val="TOC2"/>
            <w:tabs>
              <w:tab w:val="right" w:leader="dot" w:pos="9350"/>
            </w:tabs>
            <w:rPr>
              <w:rFonts w:cs="Open Sans"/>
              <w:bCs w:val="0"/>
              <w:noProof/>
              <w:color w:val="auto"/>
              <w:sz w:val="22"/>
            </w:rPr>
          </w:pPr>
          <w:hyperlink w:anchor="_Toc97211744" w:history="1">
            <w:r w:rsidR="00F55C91" w:rsidRPr="00B10AD4">
              <w:rPr>
                <w:rStyle w:val="Hyperlink"/>
                <w:rFonts w:cs="Open Sans"/>
                <w:noProof/>
              </w:rPr>
              <w:t>III.2 Parallel Initiatives/ Overlap (if applicable)</w:t>
            </w:r>
            <w:r w:rsidR="00F55C91" w:rsidRPr="00B10AD4">
              <w:rPr>
                <w:rFonts w:cs="Open Sans"/>
                <w:noProof/>
                <w:webHidden/>
              </w:rPr>
              <w:tab/>
            </w:r>
            <w:r w:rsidR="00F55C91" w:rsidRPr="00B10AD4">
              <w:rPr>
                <w:rFonts w:cs="Open Sans"/>
                <w:noProof/>
                <w:webHidden/>
              </w:rPr>
              <w:fldChar w:fldCharType="begin"/>
            </w:r>
            <w:r w:rsidR="00F55C91" w:rsidRPr="00B10AD4">
              <w:rPr>
                <w:rFonts w:cs="Open Sans"/>
                <w:noProof/>
                <w:webHidden/>
              </w:rPr>
              <w:instrText xml:space="preserve"> PAGEREF _Toc97211744 \h </w:instrText>
            </w:r>
            <w:r w:rsidR="00F55C91" w:rsidRPr="00B10AD4">
              <w:rPr>
                <w:rFonts w:cs="Open Sans"/>
                <w:noProof/>
                <w:webHidden/>
              </w:rPr>
            </w:r>
            <w:r w:rsidR="00F55C91" w:rsidRPr="00B10AD4">
              <w:rPr>
                <w:rFonts w:cs="Open Sans"/>
                <w:noProof/>
                <w:webHidden/>
              </w:rPr>
              <w:fldChar w:fldCharType="separate"/>
            </w:r>
            <w:r w:rsidR="00F55C91" w:rsidRPr="00B10AD4">
              <w:rPr>
                <w:rFonts w:cs="Open Sans"/>
                <w:noProof/>
                <w:webHidden/>
              </w:rPr>
              <w:t>8</w:t>
            </w:r>
            <w:r w:rsidR="00F55C91" w:rsidRPr="00B10AD4">
              <w:rPr>
                <w:rFonts w:cs="Open Sans"/>
                <w:noProof/>
                <w:webHidden/>
              </w:rPr>
              <w:fldChar w:fldCharType="end"/>
            </w:r>
          </w:hyperlink>
        </w:p>
        <w:p w14:paraId="70D8554D" w14:textId="0608FD78" w:rsidR="00F55C91" w:rsidRPr="00B10AD4" w:rsidRDefault="00B10AD4">
          <w:pPr>
            <w:pStyle w:val="TOC2"/>
            <w:tabs>
              <w:tab w:val="right" w:leader="dot" w:pos="9350"/>
            </w:tabs>
            <w:rPr>
              <w:rFonts w:cs="Open Sans"/>
              <w:bCs w:val="0"/>
              <w:noProof/>
              <w:color w:val="auto"/>
              <w:sz w:val="22"/>
            </w:rPr>
          </w:pPr>
          <w:hyperlink w:anchor="_Toc97211745" w:history="1">
            <w:r w:rsidR="00F55C91" w:rsidRPr="00B10AD4">
              <w:rPr>
                <w:rStyle w:val="Hyperlink"/>
                <w:rFonts w:cs="Open Sans"/>
                <w:noProof/>
              </w:rPr>
              <w:t>III.3 In Scope of RPA</w:t>
            </w:r>
            <w:r w:rsidR="00F55C91" w:rsidRPr="00B10AD4">
              <w:rPr>
                <w:rFonts w:cs="Open Sans"/>
                <w:noProof/>
                <w:webHidden/>
              </w:rPr>
              <w:tab/>
            </w:r>
            <w:r w:rsidR="00F55C91" w:rsidRPr="00B10AD4">
              <w:rPr>
                <w:rFonts w:cs="Open Sans"/>
                <w:noProof/>
                <w:webHidden/>
              </w:rPr>
              <w:fldChar w:fldCharType="begin"/>
            </w:r>
            <w:r w:rsidR="00F55C91" w:rsidRPr="00B10AD4">
              <w:rPr>
                <w:rFonts w:cs="Open Sans"/>
                <w:noProof/>
                <w:webHidden/>
              </w:rPr>
              <w:instrText xml:space="preserve"> PAGEREF _Toc97211745 \h </w:instrText>
            </w:r>
            <w:r w:rsidR="00F55C91" w:rsidRPr="00B10AD4">
              <w:rPr>
                <w:rFonts w:cs="Open Sans"/>
                <w:noProof/>
                <w:webHidden/>
              </w:rPr>
            </w:r>
            <w:r w:rsidR="00F55C91" w:rsidRPr="00B10AD4">
              <w:rPr>
                <w:rFonts w:cs="Open Sans"/>
                <w:noProof/>
                <w:webHidden/>
              </w:rPr>
              <w:fldChar w:fldCharType="separate"/>
            </w:r>
            <w:r w:rsidR="00F55C91" w:rsidRPr="00B10AD4">
              <w:rPr>
                <w:rFonts w:cs="Open Sans"/>
                <w:noProof/>
                <w:webHidden/>
              </w:rPr>
              <w:t>8</w:t>
            </w:r>
            <w:r w:rsidR="00F55C91" w:rsidRPr="00B10AD4">
              <w:rPr>
                <w:rFonts w:cs="Open Sans"/>
                <w:noProof/>
                <w:webHidden/>
              </w:rPr>
              <w:fldChar w:fldCharType="end"/>
            </w:r>
          </w:hyperlink>
        </w:p>
        <w:p w14:paraId="364D6149" w14:textId="16E5AAED" w:rsidR="00F55C91" w:rsidRPr="00B10AD4" w:rsidRDefault="00B10AD4">
          <w:pPr>
            <w:pStyle w:val="TOC2"/>
            <w:tabs>
              <w:tab w:val="right" w:leader="dot" w:pos="9350"/>
            </w:tabs>
            <w:rPr>
              <w:rFonts w:cs="Open Sans"/>
              <w:bCs w:val="0"/>
              <w:noProof/>
              <w:color w:val="auto"/>
              <w:sz w:val="22"/>
            </w:rPr>
          </w:pPr>
          <w:hyperlink w:anchor="_Toc97211746" w:history="1">
            <w:r w:rsidR="00F55C91" w:rsidRPr="00B10AD4">
              <w:rPr>
                <w:rStyle w:val="Hyperlink"/>
                <w:rFonts w:cs="Open Sans"/>
                <w:noProof/>
              </w:rPr>
              <w:t>III.4 Out of Scope of RPA</w:t>
            </w:r>
            <w:r w:rsidR="00F55C91" w:rsidRPr="00B10AD4">
              <w:rPr>
                <w:rFonts w:cs="Open Sans"/>
                <w:noProof/>
                <w:webHidden/>
              </w:rPr>
              <w:tab/>
            </w:r>
            <w:r w:rsidR="00F55C91" w:rsidRPr="00B10AD4">
              <w:rPr>
                <w:rFonts w:cs="Open Sans"/>
                <w:noProof/>
                <w:webHidden/>
              </w:rPr>
              <w:fldChar w:fldCharType="begin"/>
            </w:r>
            <w:r w:rsidR="00F55C91" w:rsidRPr="00B10AD4">
              <w:rPr>
                <w:rFonts w:cs="Open Sans"/>
                <w:noProof/>
                <w:webHidden/>
              </w:rPr>
              <w:instrText xml:space="preserve"> PAGEREF _Toc97211746 \h </w:instrText>
            </w:r>
            <w:r w:rsidR="00F55C91" w:rsidRPr="00B10AD4">
              <w:rPr>
                <w:rFonts w:cs="Open Sans"/>
                <w:noProof/>
                <w:webHidden/>
              </w:rPr>
            </w:r>
            <w:r w:rsidR="00F55C91" w:rsidRPr="00B10AD4">
              <w:rPr>
                <w:rFonts w:cs="Open Sans"/>
                <w:noProof/>
                <w:webHidden/>
              </w:rPr>
              <w:fldChar w:fldCharType="separate"/>
            </w:r>
            <w:r w:rsidR="00F55C91" w:rsidRPr="00B10AD4">
              <w:rPr>
                <w:rFonts w:cs="Open Sans"/>
                <w:noProof/>
                <w:webHidden/>
              </w:rPr>
              <w:t>9</w:t>
            </w:r>
            <w:r w:rsidR="00F55C91" w:rsidRPr="00B10AD4">
              <w:rPr>
                <w:rFonts w:cs="Open Sans"/>
                <w:noProof/>
                <w:webHidden/>
              </w:rPr>
              <w:fldChar w:fldCharType="end"/>
            </w:r>
          </w:hyperlink>
        </w:p>
        <w:p w14:paraId="519A002A" w14:textId="0A47F973" w:rsidR="00F55C91" w:rsidRPr="00B10AD4" w:rsidRDefault="00B10AD4">
          <w:pPr>
            <w:pStyle w:val="TOC2"/>
            <w:tabs>
              <w:tab w:val="right" w:leader="dot" w:pos="9350"/>
            </w:tabs>
            <w:rPr>
              <w:rFonts w:cs="Open Sans"/>
              <w:bCs w:val="0"/>
              <w:noProof/>
              <w:color w:val="auto"/>
              <w:sz w:val="22"/>
            </w:rPr>
          </w:pPr>
          <w:hyperlink w:anchor="_Toc97211747" w:history="1">
            <w:r w:rsidR="00F55C91" w:rsidRPr="00B10AD4">
              <w:rPr>
                <w:rStyle w:val="Hyperlink"/>
                <w:rFonts w:cs="Open Sans"/>
                <w:noProof/>
              </w:rPr>
              <w:t>III.5 Business Exceptions Handling</w:t>
            </w:r>
            <w:r w:rsidR="00F55C91" w:rsidRPr="00B10AD4">
              <w:rPr>
                <w:rFonts w:cs="Open Sans"/>
                <w:noProof/>
                <w:webHidden/>
              </w:rPr>
              <w:tab/>
            </w:r>
            <w:r w:rsidR="00F55C91" w:rsidRPr="00B10AD4">
              <w:rPr>
                <w:rFonts w:cs="Open Sans"/>
                <w:noProof/>
                <w:webHidden/>
              </w:rPr>
              <w:fldChar w:fldCharType="begin"/>
            </w:r>
            <w:r w:rsidR="00F55C91" w:rsidRPr="00B10AD4">
              <w:rPr>
                <w:rFonts w:cs="Open Sans"/>
                <w:noProof/>
                <w:webHidden/>
              </w:rPr>
              <w:instrText xml:space="preserve"> PAGEREF _Toc97211747 \h </w:instrText>
            </w:r>
            <w:r w:rsidR="00F55C91" w:rsidRPr="00B10AD4">
              <w:rPr>
                <w:rFonts w:cs="Open Sans"/>
                <w:noProof/>
                <w:webHidden/>
              </w:rPr>
            </w:r>
            <w:r w:rsidR="00F55C91" w:rsidRPr="00B10AD4">
              <w:rPr>
                <w:rFonts w:cs="Open Sans"/>
                <w:noProof/>
                <w:webHidden/>
              </w:rPr>
              <w:fldChar w:fldCharType="separate"/>
            </w:r>
            <w:r w:rsidR="00F55C91" w:rsidRPr="00B10AD4">
              <w:rPr>
                <w:rFonts w:cs="Open Sans"/>
                <w:noProof/>
                <w:webHidden/>
              </w:rPr>
              <w:t>9</w:t>
            </w:r>
            <w:r w:rsidR="00F55C91" w:rsidRPr="00B10AD4">
              <w:rPr>
                <w:rFonts w:cs="Open Sans"/>
                <w:noProof/>
                <w:webHidden/>
              </w:rPr>
              <w:fldChar w:fldCharType="end"/>
            </w:r>
          </w:hyperlink>
        </w:p>
        <w:p w14:paraId="1C053283" w14:textId="5F7D0CF7" w:rsidR="00F55C91" w:rsidRPr="00B10AD4" w:rsidRDefault="00B10AD4">
          <w:pPr>
            <w:pStyle w:val="TOC2"/>
            <w:tabs>
              <w:tab w:val="right" w:leader="dot" w:pos="9350"/>
            </w:tabs>
            <w:rPr>
              <w:rFonts w:cs="Open Sans"/>
              <w:bCs w:val="0"/>
              <w:noProof/>
              <w:color w:val="auto"/>
              <w:sz w:val="22"/>
            </w:rPr>
          </w:pPr>
          <w:hyperlink w:anchor="_Toc97211748" w:history="1">
            <w:r w:rsidR="00F55C91" w:rsidRPr="00B10AD4">
              <w:rPr>
                <w:rStyle w:val="Hyperlink"/>
                <w:rFonts w:cs="Open Sans"/>
                <w:noProof/>
              </w:rPr>
              <w:t>III.6</w:t>
            </w:r>
            <w:r w:rsidR="00F55C91" w:rsidRPr="00B10AD4">
              <w:rPr>
                <w:rStyle w:val="Hyperlink"/>
                <w:rFonts w:eastAsiaTheme="minorHAnsi" w:cs="Open Sans"/>
                <w:noProof/>
              </w:rPr>
              <w:t xml:space="preserve"> </w:t>
            </w:r>
            <w:r w:rsidR="00F55C91" w:rsidRPr="00B10AD4">
              <w:rPr>
                <w:rStyle w:val="Hyperlink"/>
                <w:rFonts w:cs="Open Sans"/>
                <w:noProof/>
              </w:rPr>
              <w:t>Application Error and Exception Handling</w:t>
            </w:r>
            <w:r w:rsidR="00F55C91" w:rsidRPr="00B10AD4">
              <w:rPr>
                <w:rFonts w:cs="Open Sans"/>
                <w:noProof/>
                <w:webHidden/>
              </w:rPr>
              <w:tab/>
            </w:r>
            <w:r w:rsidR="00F55C91" w:rsidRPr="00B10AD4">
              <w:rPr>
                <w:rFonts w:cs="Open Sans"/>
                <w:noProof/>
                <w:webHidden/>
              </w:rPr>
              <w:fldChar w:fldCharType="begin"/>
            </w:r>
            <w:r w:rsidR="00F55C91" w:rsidRPr="00B10AD4">
              <w:rPr>
                <w:rFonts w:cs="Open Sans"/>
                <w:noProof/>
                <w:webHidden/>
              </w:rPr>
              <w:instrText xml:space="preserve"> PAGEREF _Toc97211748 \h </w:instrText>
            </w:r>
            <w:r w:rsidR="00F55C91" w:rsidRPr="00B10AD4">
              <w:rPr>
                <w:rFonts w:cs="Open Sans"/>
                <w:noProof/>
                <w:webHidden/>
              </w:rPr>
            </w:r>
            <w:r w:rsidR="00F55C91" w:rsidRPr="00B10AD4">
              <w:rPr>
                <w:rFonts w:cs="Open Sans"/>
                <w:noProof/>
                <w:webHidden/>
              </w:rPr>
              <w:fldChar w:fldCharType="separate"/>
            </w:r>
            <w:r w:rsidR="00F55C91" w:rsidRPr="00B10AD4">
              <w:rPr>
                <w:rFonts w:cs="Open Sans"/>
                <w:noProof/>
                <w:webHidden/>
              </w:rPr>
              <w:t>10</w:t>
            </w:r>
            <w:r w:rsidR="00F55C91" w:rsidRPr="00B10AD4">
              <w:rPr>
                <w:rFonts w:cs="Open Sans"/>
                <w:noProof/>
                <w:webHidden/>
              </w:rPr>
              <w:fldChar w:fldCharType="end"/>
            </w:r>
          </w:hyperlink>
        </w:p>
        <w:p w14:paraId="0E6F8A9C" w14:textId="3360679D" w:rsidR="00F55C91" w:rsidRPr="00B10AD4" w:rsidRDefault="00B10AD4">
          <w:pPr>
            <w:pStyle w:val="TOC2"/>
            <w:tabs>
              <w:tab w:val="right" w:leader="dot" w:pos="9350"/>
            </w:tabs>
            <w:rPr>
              <w:rFonts w:cs="Open Sans"/>
              <w:bCs w:val="0"/>
              <w:noProof/>
              <w:color w:val="auto"/>
              <w:sz w:val="22"/>
            </w:rPr>
          </w:pPr>
          <w:hyperlink w:anchor="_Toc97211749" w:history="1">
            <w:r w:rsidR="00F55C91" w:rsidRPr="00B10AD4">
              <w:rPr>
                <w:rStyle w:val="Hyperlink"/>
                <w:rFonts w:cs="Open Sans"/>
                <w:noProof/>
              </w:rPr>
              <w:t>III.7 Reporting</w:t>
            </w:r>
            <w:r w:rsidR="00F55C91" w:rsidRPr="00B10AD4">
              <w:rPr>
                <w:rFonts w:cs="Open Sans"/>
                <w:noProof/>
                <w:webHidden/>
              </w:rPr>
              <w:tab/>
            </w:r>
            <w:r w:rsidR="00F55C91" w:rsidRPr="00B10AD4">
              <w:rPr>
                <w:rFonts w:cs="Open Sans"/>
                <w:noProof/>
                <w:webHidden/>
              </w:rPr>
              <w:fldChar w:fldCharType="begin"/>
            </w:r>
            <w:r w:rsidR="00F55C91" w:rsidRPr="00B10AD4">
              <w:rPr>
                <w:rFonts w:cs="Open Sans"/>
                <w:noProof/>
                <w:webHidden/>
              </w:rPr>
              <w:instrText xml:space="preserve"> PAGEREF _Toc97211749 \h </w:instrText>
            </w:r>
            <w:r w:rsidR="00F55C91" w:rsidRPr="00B10AD4">
              <w:rPr>
                <w:rFonts w:cs="Open Sans"/>
                <w:noProof/>
                <w:webHidden/>
              </w:rPr>
            </w:r>
            <w:r w:rsidR="00F55C91" w:rsidRPr="00B10AD4">
              <w:rPr>
                <w:rFonts w:cs="Open Sans"/>
                <w:noProof/>
                <w:webHidden/>
              </w:rPr>
              <w:fldChar w:fldCharType="separate"/>
            </w:r>
            <w:r w:rsidR="00F55C91" w:rsidRPr="00B10AD4">
              <w:rPr>
                <w:rFonts w:cs="Open Sans"/>
                <w:noProof/>
                <w:webHidden/>
              </w:rPr>
              <w:t>11</w:t>
            </w:r>
            <w:r w:rsidR="00F55C91" w:rsidRPr="00B10AD4">
              <w:rPr>
                <w:rFonts w:cs="Open Sans"/>
                <w:noProof/>
                <w:webHidden/>
              </w:rPr>
              <w:fldChar w:fldCharType="end"/>
            </w:r>
          </w:hyperlink>
        </w:p>
        <w:p w14:paraId="68252CEE" w14:textId="1AAE19BB" w:rsidR="00F55C91" w:rsidRPr="00B10AD4" w:rsidRDefault="00B10AD4">
          <w:pPr>
            <w:pStyle w:val="TOC1"/>
            <w:tabs>
              <w:tab w:val="left" w:pos="600"/>
              <w:tab w:val="right" w:leader="dot" w:pos="9350"/>
            </w:tabs>
            <w:rPr>
              <w:rFonts w:cs="Open Sans"/>
              <w:b w:val="0"/>
              <w:bCs w:val="0"/>
              <w:iCs w:val="0"/>
              <w:noProof/>
              <w:color w:val="auto"/>
              <w:sz w:val="22"/>
              <w:szCs w:val="22"/>
            </w:rPr>
          </w:pPr>
          <w:hyperlink w:anchor="_Toc97211750" w:history="1">
            <w:r w:rsidR="00F55C91" w:rsidRPr="00B10AD4">
              <w:rPr>
                <w:rStyle w:val="Hyperlink"/>
                <w:rFonts w:cs="Open Sans"/>
                <w:noProof/>
              </w:rPr>
              <w:t>IV.</w:t>
            </w:r>
            <w:r w:rsidR="00F55C91" w:rsidRPr="00B10AD4">
              <w:rPr>
                <w:rFonts w:cs="Open Sans"/>
                <w:b w:val="0"/>
                <w:bCs w:val="0"/>
                <w:iCs w:val="0"/>
                <w:noProof/>
                <w:color w:val="auto"/>
                <w:sz w:val="22"/>
                <w:szCs w:val="22"/>
              </w:rPr>
              <w:tab/>
            </w:r>
            <w:r w:rsidR="00F55C91" w:rsidRPr="00B10AD4">
              <w:rPr>
                <w:rStyle w:val="Hyperlink"/>
                <w:rFonts w:cs="Open Sans"/>
                <w:noProof/>
              </w:rPr>
              <w:t>Other Observations</w:t>
            </w:r>
            <w:r w:rsidR="00F55C91" w:rsidRPr="00B10AD4">
              <w:rPr>
                <w:rFonts w:cs="Open Sans"/>
                <w:noProof/>
                <w:webHidden/>
              </w:rPr>
              <w:tab/>
            </w:r>
            <w:r w:rsidR="00F55C91" w:rsidRPr="00B10AD4">
              <w:rPr>
                <w:rFonts w:cs="Open Sans"/>
                <w:noProof/>
                <w:webHidden/>
              </w:rPr>
              <w:fldChar w:fldCharType="begin"/>
            </w:r>
            <w:r w:rsidR="00F55C91" w:rsidRPr="00B10AD4">
              <w:rPr>
                <w:rFonts w:cs="Open Sans"/>
                <w:noProof/>
                <w:webHidden/>
              </w:rPr>
              <w:instrText xml:space="preserve"> PAGEREF _Toc97211750 \h </w:instrText>
            </w:r>
            <w:r w:rsidR="00F55C91" w:rsidRPr="00B10AD4">
              <w:rPr>
                <w:rFonts w:cs="Open Sans"/>
                <w:noProof/>
                <w:webHidden/>
              </w:rPr>
            </w:r>
            <w:r w:rsidR="00F55C91" w:rsidRPr="00B10AD4">
              <w:rPr>
                <w:rFonts w:cs="Open Sans"/>
                <w:noProof/>
                <w:webHidden/>
              </w:rPr>
              <w:fldChar w:fldCharType="separate"/>
            </w:r>
            <w:r w:rsidR="00F55C91" w:rsidRPr="00B10AD4">
              <w:rPr>
                <w:rFonts w:cs="Open Sans"/>
                <w:noProof/>
                <w:webHidden/>
              </w:rPr>
              <w:t>11</w:t>
            </w:r>
            <w:r w:rsidR="00F55C91" w:rsidRPr="00B10AD4">
              <w:rPr>
                <w:rFonts w:cs="Open Sans"/>
                <w:noProof/>
                <w:webHidden/>
              </w:rPr>
              <w:fldChar w:fldCharType="end"/>
            </w:r>
          </w:hyperlink>
        </w:p>
        <w:p w14:paraId="75399161" w14:textId="1BCE4754" w:rsidR="00F55C91" w:rsidRPr="00B10AD4" w:rsidRDefault="00B10AD4">
          <w:pPr>
            <w:pStyle w:val="TOC1"/>
            <w:tabs>
              <w:tab w:val="left" w:pos="600"/>
              <w:tab w:val="right" w:leader="dot" w:pos="9350"/>
            </w:tabs>
            <w:rPr>
              <w:rFonts w:cs="Open Sans"/>
              <w:b w:val="0"/>
              <w:bCs w:val="0"/>
              <w:iCs w:val="0"/>
              <w:noProof/>
              <w:color w:val="auto"/>
              <w:sz w:val="22"/>
              <w:szCs w:val="22"/>
            </w:rPr>
          </w:pPr>
          <w:hyperlink w:anchor="_Toc97211751" w:history="1">
            <w:r w:rsidR="00F55C91" w:rsidRPr="00B10AD4">
              <w:rPr>
                <w:rStyle w:val="Hyperlink"/>
                <w:rFonts w:cs="Open Sans"/>
                <w:noProof/>
              </w:rPr>
              <w:t>V.</w:t>
            </w:r>
            <w:r w:rsidR="00F55C91" w:rsidRPr="00B10AD4">
              <w:rPr>
                <w:rFonts w:cs="Open Sans"/>
                <w:b w:val="0"/>
                <w:bCs w:val="0"/>
                <w:iCs w:val="0"/>
                <w:noProof/>
                <w:color w:val="auto"/>
                <w:sz w:val="22"/>
                <w:szCs w:val="22"/>
              </w:rPr>
              <w:tab/>
            </w:r>
            <w:r w:rsidR="00F55C91" w:rsidRPr="00B10AD4">
              <w:rPr>
                <w:rStyle w:val="Hyperlink"/>
                <w:rFonts w:cs="Open Sans"/>
                <w:noProof/>
              </w:rPr>
              <w:t>Additional sources of process documentation</w:t>
            </w:r>
            <w:r w:rsidR="00F55C91" w:rsidRPr="00B10AD4">
              <w:rPr>
                <w:rFonts w:cs="Open Sans"/>
                <w:noProof/>
                <w:webHidden/>
              </w:rPr>
              <w:tab/>
            </w:r>
            <w:r w:rsidR="00F55C91" w:rsidRPr="00B10AD4">
              <w:rPr>
                <w:rFonts w:cs="Open Sans"/>
                <w:noProof/>
                <w:webHidden/>
              </w:rPr>
              <w:fldChar w:fldCharType="begin"/>
            </w:r>
            <w:r w:rsidR="00F55C91" w:rsidRPr="00B10AD4">
              <w:rPr>
                <w:rFonts w:cs="Open Sans"/>
                <w:noProof/>
                <w:webHidden/>
              </w:rPr>
              <w:instrText xml:space="preserve"> PAGEREF _Toc97211751 \h </w:instrText>
            </w:r>
            <w:r w:rsidR="00F55C91" w:rsidRPr="00B10AD4">
              <w:rPr>
                <w:rFonts w:cs="Open Sans"/>
                <w:noProof/>
                <w:webHidden/>
              </w:rPr>
            </w:r>
            <w:r w:rsidR="00F55C91" w:rsidRPr="00B10AD4">
              <w:rPr>
                <w:rFonts w:cs="Open Sans"/>
                <w:noProof/>
                <w:webHidden/>
              </w:rPr>
              <w:fldChar w:fldCharType="separate"/>
            </w:r>
            <w:r w:rsidR="00F55C91" w:rsidRPr="00B10AD4">
              <w:rPr>
                <w:rFonts w:cs="Open Sans"/>
                <w:noProof/>
                <w:webHidden/>
              </w:rPr>
              <w:t>12</w:t>
            </w:r>
            <w:r w:rsidR="00F55C91" w:rsidRPr="00B10AD4">
              <w:rPr>
                <w:rFonts w:cs="Open Sans"/>
                <w:noProof/>
                <w:webHidden/>
              </w:rPr>
              <w:fldChar w:fldCharType="end"/>
            </w:r>
          </w:hyperlink>
        </w:p>
        <w:p w14:paraId="68B76CB3" w14:textId="3C8B3E29" w:rsidR="004F0141" w:rsidRPr="00B10AD4" w:rsidRDefault="009A7D64" w:rsidP="00FB63FC">
          <w:pPr>
            <w:rPr>
              <w:rFonts w:cs="Open Sans"/>
            </w:rPr>
          </w:pPr>
          <w:r w:rsidRPr="00B10AD4">
            <w:rPr>
              <w:rFonts w:cs="Open Sans"/>
              <w:i/>
              <w:sz w:val="24"/>
              <w:szCs w:val="24"/>
            </w:rPr>
            <w:fldChar w:fldCharType="end"/>
          </w:r>
        </w:p>
      </w:sdtContent>
    </w:sdt>
    <w:p w14:paraId="009243E4" w14:textId="099D222F" w:rsidR="004F0141" w:rsidRPr="00B10AD4" w:rsidRDefault="00AF6AEC" w:rsidP="00FB63FC">
      <w:pPr>
        <w:rPr>
          <w:rFonts w:cs="Open Sans"/>
        </w:rPr>
      </w:pPr>
      <w:r w:rsidRPr="00B10AD4">
        <w:rPr>
          <w:rFonts w:cs="Open Sans"/>
        </w:rPr>
        <w:br w:type="page"/>
      </w:r>
    </w:p>
    <w:p w14:paraId="264EC585" w14:textId="5D42779D" w:rsidR="004F0141" w:rsidRPr="00B10AD4" w:rsidRDefault="00D9001D" w:rsidP="00403BE5">
      <w:pPr>
        <w:pStyle w:val="Heading1"/>
        <w:numPr>
          <w:ilvl w:val="0"/>
          <w:numId w:val="2"/>
        </w:numPr>
        <w:rPr>
          <w:rFonts w:cs="Open Sans"/>
        </w:rPr>
      </w:pPr>
      <w:bookmarkStart w:id="5" w:name="_Toc536547234"/>
      <w:bookmarkStart w:id="6" w:name="_Toc97211730"/>
      <w:r w:rsidRPr="00B10AD4">
        <w:rPr>
          <w:rFonts w:cs="Open Sans"/>
        </w:rPr>
        <w:lastRenderedPageBreak/>
        <w:t>Introduction</w:t>
      </w:r>
      <w:bookmarkEnd w:id="5"/>
      <w:bookmarkEnd w:id="6"/>
    </w:p>
    <w:p w14:paraId="3C12ABA5" w14:textId="46DE0477" w:rsidR="00D9001D" w:rsidRPr="00B10AD4" w:rsidRDefault="00D9001D" w:rsidP="00FB63FC">
      <w:pPr>
        <w:pStyle w:val="Heading2"/>
        <w:rPr>
          <w:rFonts w:cs="Open Sans"/>
        </w:rPr>
      </w:pPr>
      <w:bookmarkStart w:id="7" w:name="_Toc536547235"/>
      <w:bookmarkStart w:id="8" w:name="_Toc97211731"/>
      <w:r w:rsidRPr="00B10AD4">
        <w:rPr>
          <w:rFonts w:cs="Open Sans"/>
        </w:rPr>
        <w:t>I.1 Purpose of the document</w:t>
      </w:r>
      <w:bookmarkEnd w:id="7"/>
      <w:bookmarkEnd w:id="8"/>
    </w:p>
    <w:p w14:paraId="334FB03C" w14:textId="77777777" w:rsidR="00D9001D" w:rsidRPr="00B10AD4" w:rsidRDefault="00D9001D" w:rsidP="00FB63FC">
      <w:pPr>
        <w:pStyle w:val="NormalCentred"/>
        <w:rPr>
          <w:rFonts w:cs="Open Sans"/>
        </w:rPr>
      </w:pPr>
      <w:r w:rsidRPr="00B10AD4">
        <w:rPr>
          <w:rFonts w:cs="Open Sans"/>
        </w:rPr>
        <w:t xml:space="preserve">The Process Definition Document outlines the business process chosen for automation using UiPath Robotic Process Automation (RPA) technology. </w:t>
      </w:r>
    </w:p>
    <w:p w14:paraId="1328B8BA" w14:textId="17EA7D85" w:rsidR="00D9001D" w:rsidRPr="00476499" w:rsidRDefault="00D9001D" w:rsidP="00FB63FC">
      <w:pPr>
        <w:pStyle w:val="NormalCentred"/>
      </w:pPr>
      <w:r w:rsidRPr="00476499">
        <w:t xml:space="preserve">The document describes the sequence of </w:t>
      </w:r>
      <w:r w:rsidR="003944BD">
        <w:t>action</w:t>
      </w:r>
      <w:r w:rsidRPr="00B10AD4">
        <w:rPr>
          <w:rFonts w:cs="Open Sans"/>
        </w:rPr>
        <w:t xml:space="preserve">s performed as part of the business process, the conditions and rules of the process prior to automation and how they are envisioned to work after automating it, partly or entirely. This specifications document serves as a base for developers, providing them </w:t>
      </w:r>
      <w:r w:rsidR="00604851" w:rsidRPr="00B10AD4">
        <w:rPr>
          <w:rFonts w:cs="Open Sans"/>
        </w:rPr>
        <w:t xml:space="preserve">with </w:t>
      </w:r>
      <w:r w:rsidRPr="00B10AD4">
        <w:rPr>
          <w:rFonts w:cs="Open Sans"/>
        </w:rPr>
        <w:t xml:space="preserve">the details required for applying robotic </w:t>
      </w:r>
      <w:r w:rsidR="00604851" w:rsidRPr="00B10AD4">
        <w:rPr>
          <w:rFonts w:cs="Open Sans"/>
        </w:rPr>
        <w:t xml:space="preserve">process </w:t>
      </w:r>
      <w:r w:rsidRPr="00B10AD4">
        <w:rPr>
          <w:rFonts w:cs="Open Sans"/>
        </w:rPr>
        <w:t>automation to the selected business process.</w:t>
      </w:r>
    </w:p>
    <w:p w14:paraId="3E2534EF" w14:textId="769AC7E9" w:rsidR="00D0136B" w:rsidRPr="00C821B6" w:rsidRDefault="00D9001D" w:rsidP="00FB63FC">
      <w:pPr>
        <w:pStyle w:val="Heading2"/>
      </w:pPr>
      <w:bookmarkStart w:id="9" w:name="_Toc536547236"/>
      <w:bookmarkStart w:id="10" w:name="_Toc97211732"/>
      <w:r w:rsidRPr="00C821B6">
        <w:t>I.2 Objectives</w:t>
      </w:r>
      <w:bookmarkEnd w:id="9"/>
      <w:bookmarkEnd w:id="10"/>
    </w:p>
    <w:p w14:paraId="13CA7558" w14:textId="77777777" w:rsidR="00D9001D" w:rsidRPr="0097201A" w:rsidRDefault="00D9001D" w:rsidP="00FB63FC">
      <w:pPr>
        <w:pStyle w:val="NormalCentred"/>
      </w:pPr>
      <w:r w:rsidRPr="0097201A">
        <w:t xml:space="preserve">The business objectives and </w:t>
      </w:r>
      <w:r w:rsidRPr="006B09F2">
        <w:t>benefits</w:t>
      </w:r>
      <w:r w:rsidRPr="00B10AD4">
        <w:rPr>
          <w:rFonts w:cs="Open Sans"/>
        </w:rPr>
        <w:t xml:space="preserve"> expected by the Business Process Owner after automation of the selected business process are:  </w:t>
      </w:r>
    </w:p>
    <w:p w14:paraId="59047886" w14:textId="45DA6836" w:rsidR="00D9001D" w:rsidRPr="00FB2BB3" w:rsidRDefault="00D9001D" w:rsidP="00403BE5">
      <w:pPr>
        <w:pStyle w:val="ListParagraph"/>
        <w:numPr>
          <w:ilvl w:val="0"/>
          <w:numId w:val="7"/>
        </w:numPr>
      </w:pPr>
      <w:r w:rsidRPr="00B10AD4">
        <w:rPr>
          <w:rFonts w:cs="Open Sans"/>
        </w:rPr>
        <w:t>Reduce processing time per item by 80%</w:t>
      </w:r>
    </w:p>
    <w:p w14:paraId="1B90986E" w14:textId="66DCBB07" w:rsidR="00D9001D" w:rsidRPr="00FB2BB3" w:rsidRDefault="00D9001D" w:rsidP="00403BE5">
      <w:pPr>
        <w:pStyle w:val="ListParagraph"/>
        <w:numPr>
          <w:ilvl w:val="0"/>
          <w:numId w:val="7"/>
        </w:numPr>
      </w:pPr>
      <w:r w:rsidRPr="00FB2BB3">
        <w:t>Better Monitoring of the overall activity by using the logs provided by the robots</w:t>
      </w:r>
      <w:r w:rsidR="00D0136B" w:rsidRPr="00FB2BB3">
        <w:t>.</w:t>
      </w:r>
    </w:p>
    <w:p w14:paraId="78F5A4A8" w14:textId="2ECA1C81" w:rsidR="00D9001D" w:rsidRPr="00B10AD4" w:rsidRDefault="00D9001D" w:rsidP="00FB63FC">
      <w:pPr>
        <w:pStyle w:val="Heading2"/>
        <w:rPr>
          <w:rFonts w:cs="Open Sans"/>
        </w:rPr>
      </w:pPr>
      <w:bookmarkStart w:id="11" w:name="_Toc536547237"/>
      <w:bookmarkStart w:id="12" w:name="_Toc97211733"/>
      <w:r w:rsidRPr="00B10AD4">
        <w:rPr>
          <w:rFonts w:cs="Open Sans"/>
        </w:rPr>
        <w:t>I.3 Process key contact</w:t>
      </w:r>
      <w:bookmarkEnd w:id="11"/>
      <w:bookmarkEnd w:id="12"/>
    </w:p>
    <w:p w14:paraId="02BAB579" w14:textId="77777777" w:rsidR="00D9001D" w:rsidRPr="00B10AD4" w:rsidRDefault="00D9001D" w:rsidP="00FB63FC">
      <w:pPr>
        <w:pStyle w:val="NormalCentred"/>
        <w:rPr>
          <w:rFonts w:cs="Open Sans"/>
        </w:rPr>
      </w:pPr>
      <w:r w:rsidRPr="00B10AD4">
        <w:rPr>
          <w:rFonts w:cs="Open Sans"/>
        </w:rPr>
        <w:t xml:space="preserve">The specifications document includes concise and complete requirements of the business process and it is built based on the inputs provided by the </w:t>
      </w:r>
      <w:r w:rsidRPr="00B10AD4">
        <w:rPr>
          <w:rFonts w:cs="Open Sans"/>
          <w:b/>
        </w:rPr>
        <w:t>process</w:t>
      </w:r>
      <w:r w:rsidRPr="00B10AD4">
        <w:rPr>
          <w:rFonts w:cs="Open Sans"/>
        </w:rPr>
        <w:t xml:space="preserve"> </w:t>
      </w:r>
      <w:r w:rsidRPr="00B10AD4">
        <w:rPr>
          <w:rFonts w:cs="Open Sans"/>
          <w:b/>
        </w:rPr>
        <w:t>Subject Matter Expert (SME)/ Process Owner.</w:t>
      </w:r>
    </w:p>
    <w:p w14:paraId="49007F02" w14:textId="55B25E61" w:rsidR="00FB2BB3" w:rsidRPr="00B10AD4" w:rsidRDefault="00D9001D" w:rsidP="00FB63FC">
      <w:pPr>
        <w:pStyle w:val="NormalCentred"/>
        <w:rPr>
          <w:rFonts w:cs="Open Sans"/>
        </w:rPr>
      </w:pPr>
      <w:r w:rsidRPr="00B10AD4">
        <w:rPr>
          <w:rFonts w:cs="Open Sans"/>
        </w:rPr>
        <w:t xml:space="preserve">The </w:t>
      </w:r>
      <w:r w:rsidRPr="00B10AD4">
        <w:rPr>
          <w:rFonts w:cs="Open Sans"/>
          <w:b/>
        </w:rPr>
        <w:t>Process Owner</w:t>
      </w:r>
      <w:r w:rsidRPr="00B10AD4">
        <w:rPr>
          <w:rFonts w:cs="Open Sans"/>
        </w:rPr>
        <w:t xml:space="preserve"> is expected </w:t>
      </w:r>
      <w:r w:rsidRPr="00B10AD4">
        <w:rPr>
          <w:rFonts w:cs="Open Sans"/>
          <w:b/>
        </w:rPr>
        <w:t>to review it and provide signoff for accuracy</w:t>
      </w:r>
      <w:r w:rsidRPr="00B10AD4">
        <w:rPr>
          <w:rFonts w:cs="Open Sans"/>
        </w:rPr>
        <w:t xml:space="preserve"> and completion of the </w:t>
      </w:r>
      <w:r w:rsidR="003944BD" w:rsidRPr="00B10AD4">
        <w:rPr>
          <w:rFonts w:cs="Open Sans"/>
        </w:rPr>
        <w:t>actions</w:t>
      </w:r>
      <w:r w:rsidRPr="00B10AD4">
        <w:rPr>
          <w:rFonts w:cs="Open Sans"/>
        </w:rPr>
        <w:t xml:space="preserve">, context, impact and </w:t>
      </w:r>
      <w:r w:rsidR="00604851" w:rsidRPr="00B10AD4">
        <w:rPr>
          <w:rFonts w:cs="Open Sans"/>
        </w:rPr>
        <w:t>a</w:t>
      </w:r>
      <w:r w:rsidRPr="00B10AD4">
        <w:rPr>
          <w:rFonts w:cs="Open Sans"/>
        </w:rPr>
        <w:t xml:space="preserve"> set of process exceptions.</w:t>
      </w:r>
      <w:r w:rsidR="00361F39" w:rsidRPr="00B10AD4">
        <w:rPr>
          <w:rFonts w:cs="Open Sans"/>
        </w:rPr>
        <w:t xml:space="preserve"> </w:t>
      </w:r>
      <w:r w:rsidRPr="00B10AD4">
        <w:rPr>
          <w:rFonts w:cs="Open Sans"/>
        </w:rPr>
        <w:t xml:space="preserve">The </w:t>
      </w:r>
      <w:r w:rsidR="00604851" w:rsidRPr="00B10AD4">
        <w:rPr>
          <w:rFonts w:cs="Open Sans"/>
        </w:rPr>
        <w:t>details are</w:t>
      </w:r>
      <w:r w:rsidRPr="00B10AD4">
        <w:rPr>
          <w:rFonts w:cs="Open Sans"/>
        </w:rPr>
        <w:t xml:space="preserve"> to be included in the table below.</w:t>
      </w:r>
    </w:p>
    <w:tbl>
      <w:tblPr>
        <w:tblStyle w:val="ListTable4"/>
        <w:tblW w:w="9493" w:type="dxa"/>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V w:val="single" w:sz="4" w:space="0" w:color="D9D9D9" w:themeColor="background1" w:themeShade="D9"/>
        </w:tblBorders>
        <w:tblLook w:val="0600" w:firstRow="0" w:lastRow="0" w:firstColumn="0" w:lastColumn="0" w:noHBand="1" w:noVBand="1"/>
      </w:tblPr>
      <w:tblGrid>
        <w:gridCol w:w="1435"/>
        <w:gridCol w:w="2529"/>
        <w:gridCol w:w="2804"/>
        <w:gridCol w:w="2725"/>
      </w:tblGrid>
      <w:tr w:rsidR="00B65D06" w:rsidRPr="00B65D06" w14:paraId="4F5244FE" w14:textId="77777777" w:rsidTr="00202917">
        <w:trPr>
          <w:trHeight w:val="20"/>
        </w:trPr>
        <w:tc>
          <w:tcPr>
            <w:tcW w:w="1435" w:type="dxa"/>
            <w:shd w:val="clear" w:color="auto" w:fill="498CF1" w:themeFill="background2" w:themeFillShade="BF"/>
            <w:vAlign w:val="center"/>
          </w:tcPr>
          <w:p w14:paraId="11BA5FE5" w14:textId="300BFECA" w:rsidR="0017128D" w:rsidRPr="00B10AD4" w:rsidRDefault="00D9001D" w:rsidP="00FB63FC">
            <w:pPr>
              <w:pStyle w:val="TableHeadingg"/>
              <w:rPr>
                <w:rStyle w:val="Strong"/>
                <w:rFonts w:ascii="Open Sans" w:hAnsi="Open Sans" w:cs="Open Sans"/>
                <w:b/>
                <w:bCs/>
                <w:sz w:val="22"/>
              </w:rPr>
            </w:pPr>
            <w:r w:rsidRPr="00B10AD4">
              <w:rPr>
                <w:rStyle w:val="Strong"/>
                <w:rFonts w:ascii="Open Sans" w:hAnsi="Open Sans" w:cs="Open Sans"/>
                <w:b/>
                <w:bCs/>
                <w:sz w:val="22"/>
              </w:rPr>
              <w:t>Role</w:t>
            </w:r>
          </w:p>
        </w:tc>
        <w:tc>
          <w:tcPr>
            <w:tcW w:w="2529" w:type="dxa"/>
            <w:shd w:val="clear" w:color="auto" w:fill="498CF1" w:themeFill="background2" w:themeFillShade="BF"/>
            <w:vAlign w:val="center"/>
          </w:tcPr>
          <w:p w14:paraId="35FD9CB9" w14:textId="77777777" w:rsidR="00D9001D" w:rsidRPr="00B10AD4" w:rsidRDefault="00D9001D" w:rsidP="00FB63FC">
            <w:pPr>
              <w:pStyle w:val="TableHeadingg"/>
              <w:rPr>
                <w:rStyle w:val="Strong"/>
                <w:rFonts w:ascii="Open Sans" w:hAnsi="Open Sans" w:cs="Open Sans"/>
                <w:b/>
                <w:bCs/>
                <w:sz w:val="22"/>
              </w:rPr>
            </w:pPr>
            <w:r w:rsidRPr="00B10AD4">
              <w:rPr>
                <w:rStyle w:val="Strong"/>
                <w:rFonts w:ascii="Open Sans" w:hAnsi="Open Sans" w:cs="Open Sans"/>
                <w:b/>
                <w:bCs/>
                <w:sz w:val="22"/>
              </w:rPr>
              <w:t>Name</w:t>
            </w:r>
          </w:p>
        </w:tc>
        <w:tc>
          <w:tcPr>
            <w:tcW w:w="2804" w:type="dxa"/>
            <w:shd w:val="clear" w:color="auto" w:fill="498CF1" w:themeFill="background2" w:themeFillShade="BF"/>
            <w:vAlign w:val="center"/>
          </w:tcPr>
          <w:p w14:paraId="01EC8C6A" w14:textId="100C73EC" w:rsidR="00D9001D" w:rsidRPr="00B10AD4" w:rsidRDefault="00D9001D" w:rsidP="00FB63FC">
            <w:pPr>
              <w:pStyle w:val="TableHeadingg"/>
              <w:rPr>
                <w:rStyle w:val="Strong"/>
                <w:rFonts w:ascii="Open Sans" w:hAnsi="Open Sans" w:cs="Open Sans"/>
                <w:b/>
                <w:bCs/>
                <w:sz w:val="22"/>
              </w:rPr>
            </w:pPr>
            <w:r w:rsidRPr="00B10AD4">
              <w:rPr>
                <w:rStyle w:val="Strong"/>
                <w:rFonts w:ascii="Open Sans" w:hAnsi="Open Sans" w:cs="Open Sans"/>
                <w:b/>
                <w:bCs/>
                <w:sz w:val="22"/>
              </w:rPr>
              <w:t>Contact details</w:t>
            </w:r>
            <w:r w:rsidR="00476499" w:rsidRPr="00B10AD4">
              <w:rPr>
                <w:rStyle w:val="Strong"/>
                <w:rFonts w:ascii="Open Sans" w:hAnsi="Open Sans" w:cs="Open Sans"/>
                <w:b/>
                <w:bCs/>
                <w:sz w:val="22"/>
              </w:rPr>
              <w:br/>
            </w:r>
            <w:r w:rsidRPr="00B10AD4">
              <w:rPr>
                <w:rStyle w:val="Strong"/>
                <w:rFonts w:ascii="Open Sans" w:hAnsi="Open Sans" w:cs="Open Sans"/>
                <w:b/>
                <w:bCs/>
                <w:sz w:val="22"/>
              </w:rPr>
              <w:t>(email, phone number)</w:t>
            </w:r>
          </w:p>
        </w:tc>
        <w:tc>
          <w:tcPr>
            <w:tcW w:w="2725" w:type="dxa"/>
            <w:shd w:val="clear" w:color="auto" w:fill="498CF1" w:themeFill="background2" w:themeFillShade="BF"/>
            <w:vAlign w:val="center"/>
          </w:tcPr>
          <w:p w14:paraId="6AD382EA" w14:textId="77777777" w:rsidR="00D9001D" w:rsidRPr="00B10AD4" w:rsidRDefault="00D9001D" w:rsidP="00FB63FC">
            <w:pPr>
              <w:pStyle w:val="TableHeadingg"/>
              <w:rPr>
                <w:rStyle w:val="Strong"/>
                <w:rFonts w:ascii="Open Sans" w:hAnsi="Open Sans" w:cs="Open Sans"/>
                <w:b/>
                <w:bCs/>
                <w:sz w:val="22"/>
              </w:rPr>
            </w:pPr>
            <w:r w:rsidRPr="00B10AD4">
              <w:rPr>
                <w:rStyle w:val="Strong"/>
                <w:rFonts w:ascii="Open Sans" w:hAnsi="Open Sans" w:cs="Open Sans"/>
                <w:b/>
                <w:bCs/>
                <w:sz w:val="22"/>
              </w:rPr>
              <w:t>Notes</w:t>
            </w:r>
          </w:p>
        </w:tc>
      </w:tr>
      <w:tr w:rsidR="00B65D06" w:rsidRPr="005C4926" w14:paraId="10D6AA6B" w14:textId="77777777" w:rsidTr="00202917">
        <w:trPr>
          <w:trHeight w:val="20"/>
        </w:trPr>
        <w:tc>
          <w:tcPr>
            <w:tcW w:w="1435" w:type="dxa"/>
          </w:tcPr>
          <w:p w14:paraId="222DAA1A" w14:textId="77777777" w:rsidR="00D9001D" w:rsidRPr="00B10AD4" w:rsidRDefault="00D9001D" w:rsidP="00FB63FC">
            <w:pPr>
              <w:pStyle w:val="table"/>
              <w:rPr>
                <w:rFonts w:cs="Open Sans"/>
              </w:rPr>
            </w:pPr>
          </w:p>
        </w:tc>
        <w:tc>
          <w:tcPr>
            <w:tcW w:w="2529" w:type="dxa"/>
          </w:tcPr>
          <w:p w14:paraId="4CE37B84" w14:textId="67E87EF7" w:rsidR="00D9001D" w:rsidRPr="00B10AD4" w:rsidRDefault="00D9001D" w:rsidP="00FB63FC">
            <w:pPr>
              <w:pStyle w:val="table"/>
              <w:rPr>
                <w:rFonts w:cs="Open Sans"/>
              </w:rPr>
            </w:pPr>
            <w:r w:rsidRPr="00B10AD4">
              <w:rPr>
                <w:rFonts w:cs="Open Sans"/>
              </w:rPr>
              <w:t>Shadab Baid</w:t>
            </w:r>
          </w:p>
        </w:tc>
        <w:tc>
          <w:tcPr>
            <w:tcW w:w="2804" w:type="dxa"/>
          </w:tcPr>
          <w:p w14:paraId="4E064926" w14:textId="77777777" w:rsidR="00D9001D" w:rsidRPr="00B10AD4" w:rsidRDefault="00D9001D" w:rsidP="00FB63FC">
            <w:pPr>
              <w:pStyle w:val="table"/>
              <w:rPr>
                <w:rFonts w:cs="Open Sans"/>
              </w:rPr>
            </w:pPr>
          </w:p>
        </w:tc>
        <w:tc>
          <w:tcPr>
            <w:tcW w:w="2725" w:type="dxa"/>
          </w:tcPr>
          <w:p w14:paraId="62311A9B" w14:textId="77777777" w:rsidR="00D9001D" w:rsidRPr="00B10AD4" w:rsidRDefault="00D9001D" w:rsidP="00FB63FC">
            <w:pPr>
              <w:pStyle w:val="table"/>
              <w:rPr>
                <w:rFonts w:cs="Open Sans"/>
              </w:rPr>
            </w:pPr>
          </w:p>
        </w:tc>
      </w:tr>
    </w:tbl>
    <w:p w14:paraId="1F484C51" w14:textId="2086D5E5" w:rsidR="00D9001D" w:rsidRPr="0097201A" w:rsidRDefault="00D9001D" w:rsidP="00FB63FC">
      <w:pPr>
        <w:pStyle w:val="Heading2"/>
      </w:pPr>
      <w:bookmarkStart w:id="13" w:name="_Toc536547238"/>
      <w:bookmarkStart w:id="14" w:name="_Toc97211734"/>
      <w:r w:rsidRPr="00B10AD4">
        <w:rPr>
          <w:rFonts w:cs="Open Sans"/>
        </w:rPr>
        <w:t>I.4 Minimum Pre-requisites for automation</w:t>
      </w:r>
      <w:bookmarkEnd w:id="13"/>
      <w:bookmarkEnd w:id="14"/>
    </w:p>
    <w:p w14:paraId="33A48CE7" w14:textId="6D503A4B" w:rsidR="00D9001D" w:rsidRPr="0097201A" w:rsidRDefault="00604851" w:rsidP="00403BE5">
      <w:pPr>
        <w:pStyle w:val="ListParagraph"/>
        <w:numPr>
          <w:ilvl w:val="0"/>
          <w:numId w:val="3"/>
        </w:numPr>
      </w:pPr>
      <w:r w:rsidRPr="00B10AD4">
        <w:rPr>
          <w:rFonts w:cs="Open Sans"/>
        </w:rPr>
        <w:t>A f</w:t>
      </w:r>
      <w:r w:rsidR="00D9001D" w:rsidRPr="0097201A">
        <w:t>illed in Process Definition Document</w:t>
      </w:r>
    </w:p>
    <w:p w14:paraId="4ABE4CB7" w14:textId="77777777" w:rsidR="00D9001D" w:rsidRPr="0097201A" w:rsidRDefault="00D9001D" w:rsidP="00403BE5">
      <w:pPr>
        <w:pStyle w:val="ListParagraph"/>
        <w:numPr>
          <w:ilvl w:val="0"/>
          <w:numId w:val="3"/>
        </w:numPr>
      </w:pPr>
      <w:r w:rsidRPr="0097201A">
        <w:t>Test Data to support development</w:t>
      </w:r>
    </w:p>
    <w:p w14:paraId="3C8CF7EA" w14:textId="56F4E91F" w:rsidR="00D0136B" w:rsidRDefault="00D9001D" w:rsidP="00403BE5">
      <w:pPr>
        <w:pStyle w:val="ListParagraph"/>
        <w:numPr>
          <w:ilvl w:val="0"/>
          <w:numId w:val="3"/>
        </w:numPr>
      </w:pPr>
      <w:r w:rsidRPr="0097201A">
        <w:t xml:space="preserve">User access and </w:t>
      </w:r>
      <w:r w:rsidR="00604851">
        <w:t>creation of user accounts</w:t>
      </w:r>
      <w:r w:rsidRPr="00B10AD4">
        <w:rPr>
          <w:rFonts w:cs="Open Sans"/>
        </w:rPr>
        <w:t xml:space="preserve"> (licenses, permissions, restrictions to create accounts for robots)</w:t>
      </w:r>
      <w:r w:rsidRPr="00B10AD4">
        <w:rPr>
          <w:rFonts w:cs="Open Sans"/>
        </w:rPr>
        <w:br w:type="page"/>
      </w:r>
    </w:p>
    <w:p w14:paraId="1770F3F1" w14:textId="6BA1528B" w:rsidR="00D9001D" w:rsidRPr="00B10AD4" w:rsidRDefault="00D9001D" w:rsidP="00403BE5">
      <w:pPr>
        <w:pStyle w:val="Heading1"/>
        <w:numPr>
          <w:ilvl w:val="0"/>
          <w:numId w:val="1"/>
        </w:numPr>
        <w:rPr>
          <w:rFonts w:cs="Open Sans"/>
        </w:rPr>
      </w:pPr>
      <w:bookmarkStart w:id="15" w:name="_Toc536547239"/>
      <w:bookmarkStart w:id="16" w:name="_Toc97211735"/>
      <w:r w:rsidRPr="00B10AD4">
        <w:rPr>
          <w:rFonts w:cs="Open Sans"/>
        </w:rPr>
        <w:lastRenderedPageBreak/>
        <w:t>A</w:t>
      </w:r>
      <w:r w:rsidR="005366AE" w:rsidRPr="00B10AD4">
        <w:rPr>
          <w:rFonts w:cs="Open Sans"/>
        </w:rPr>
        <w:t>s-Is</w:t>
      </w:r>
      <w:r w:rsidRPr="00B10AD4">
        <w:rPr>
          <w:rFonts w:cs="Open Sans"/>
        </w:rPr>
        <w:t xml:space="preserve"> process description</w:t>
      </w:r>
      <w:bookmarkEnd w:id="15"/>
      <w:bookmarkEnd w:id="16"/>
    </w:p>
    <w:p w14:paraId="55E7A5A8" w14:textId="1E470E2A" w:rsidR="00D0136B" w:rsidRPr="00D0136B" w:rsidRDefault="00D9001D" w:rsidP="00FB63FC">
      <w:pPr>
        <w:pStyle w:val="Heading2"/>
      </w:pPr>
      <w:bookmarkStart w:id="17" w:name="_Toc536547240"/>
      <w:bookmarkStart w:id="18" w:name="_Toc97211736"/>
      <w:r w:rsidRPr="0097201A">
        <w:t>II.1 Process Overview</w:t>
      </w:r>
      <w:bookmarkEnd w:id="17"/>
      <w:bookmarkEnd w:id="18"/>
    </w:p>
    <w:p w14:paraId="5E3BF144" w14:textId="094BEFF4" w:rsidR="00D9001D" w:rsidRDefault="00D9001D" w:rsidP="00FB63FC">
      <w:r w:rsidRPr="00B10AD4">
        <w:rPr>
          <w:rFonts w:cs="Open Sans"/>
        </w:rPr>
        <w:t>General information about the process selected for RPA prior to automation.</w:t>
      </w:r>
    </w:p>
    <w:tbl>
      <w:tblPr>
        <w:tblStyle w:val="ListTable4"/>
        <w:tblW w:w="9414" w:type="dxa"/>
        <w:tblLook w:val="0620" w:firstRow="1" w:lastRow="0" w:firstColumn="0" w:lastColumn="0" w:noHBand="1" w:noVBand="1"/>
      </w:tblPr>
      <w:tblGrid>
        <w:gridCol w:w="567"/>
        <w:gridCol w:w="4395"/>
        <w:gridCol w:w="4452"/>
      </w:tblGrid>
      <w:tr w:rsidR="00241983" w:rsidRPr="0072405E" w14:paraId="4A0C96F7"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567" w:type="dxa"/>
            <w:tcBorders>
              <w:top w:val="single" w:sz="4" w:space="0" w:color="666666" w:themeColor="text1" w:themeTint="99"/>
              <w:left w:val="single" w:sz="4" w:space="0" w:color="666666" w:themeColor="text1" w:themeTint="99"/>
            </w:tcBorders>
            <w:shd w:val="clear" w:color="auto" w:fill="498CF1" w:themeFill="background2" w:themeFillShade="BF"/>
          </w:tcPr>
          <w:p w14:paraId="4130D409" w14:textId="7DF507D9" w:rsidR="00241983" w:rsidRPr="00B10AD4" w:rsidRDefault="00241983" w:rsidP="00FB63FC">
            <w:pPr>
              <w:pStyle w:val="TableHeadingg"/>
              <w:rPr>
                <w:rStyle w:val="Strong"/>
                <w:rFonts w:ascii="Open Sans" w:hAnsi="Open Sans" w:cs="Open Sans"/>
                <w:b w:val="0"/>
                <w:bCs w:val="0"/>
                <w:sz w:val="16"/>
              </w:rPr>
            </w:pPr>
            <w:r w:rsidRPr="00B10AD4">
              <w:rPr>
                <w:rFonts w:cs="Open Sans"/>
                <w:b/>
              </w:rPr>
              <w:t>#</w:t>
            </w:r>
          </w:p>
        </w:tc>
        <w:tc>
          <w:tcPr>
            <w:tcW w:w="4395" w:type="dxa"/>
            <w:tcBorders>
              <w:top w:val="single" w:sz="4" w:space="0" w:color="666666" w:themeColor="text1" w:themeTint="99"/>
            </w:tcBorders>
            <w:shd w:val="clear" w:color="auto" w:fill="498CF1" w:themeFill="background2" w:themeFillShade="BF"/>
          </w:tcPr>
          <w:p w14:paraId="094345CC" w14:textId="3F61CC59" w:rsidR="00241983" w:rsidRPr="00B10AD4" w:rsidRDefault="00241983" w:rsidP="000724F7">
            <w:pPr>
              <w:pStyle w:val="TableHeadingg"/>
              <w:jc w:val="left"/>
              <w:rPr>
                <w:rStyle w:val="Strong"/>
                <w:rFonts w:ascii="Open Sans" w:hAnsi="Open Sans" w:cs="Open Sans"/>
                <w:b w:val="0"/>
                <w:bCs w:val="0"/>
                <w:sz w:val="16"/>
              </w:rPr>
            </w:pPr>
            <w:r w:rsidRPr="00B10AD4">
              <w:rPr>
                <w:rFonts w:cs="Open Sans"/>
                <w:b/>
              </w:rPr>
              <w:t>Item</w:t>
            </w:r>
          </w:p>
        </w:tc>
        <w:tc>
          <w:tcPr>
            <w:tcW w:w="4452" w:type="dxa"/>
            <w:tcBorders>
              <w:top w:val="single" w:sz="4" w:space="0" w:color="666666" w:themeColor="text1" w:themeTint="99"/>
              <w:right w:val="single" w:sz="4" w:space="0" w:color="666666" w:themeColor="text1" w:themeTint="99"/>
            </w:tcBorders>
            <w:shd w:val="clear" w:color="auto" w:fill="498CF1" w:themeFill="background2" w:themeFillShade="BF"/>
            <w:vAlign w:val="center"/>
          </w:tcPr>
          <w:p w14:paraId="74D9657E" w14:textId="7F9B027E" w:rsidR="00241983" w:rsidRPr="00B10AD4" w:rsidRDefault="00241983" w:rsidP="000724F7">
            <w:pPr>
              <w:pStyle w:val="TableHeadingg"/>
              <w:jc w:val="left"/>
              <w:rPr>
                <w:rStyle w:val="Strong"/>
                <w:rFonts w:ascii="Open Sans" w:hAnsi="Open Sans" w:cs="Open Sans"/>
                <w:b w:val="0"/>
                <w:bCs w:val="0"/>
                <w:sz w:val="24"/>
                <w:szCs w:val="24"/>
              </w:rPr>
            </w:pPr>
            <w:r w:rsidRPr="00B10AD4">
              <w:rPr>
                <w:rFonts w:cs="Open Sans"/>
                <w:b/>
              </w:rPr>
              <w:t>Description</w:t>
            </w:r>
          </w:p>
        </w:tc>
      </w:tr>
      <w:tr w:rsidR="00241983" w:rsidRPr="00767335" w14:paraId="2FEBB19E" w14:textId="77777777" w:rsidTr="00202917">
        <w:trPr>
          <w:trHeight w:val="21"/>
        </w:trPr>
        <w:tc>
          <w:tcPr>
            <w:tcW w:w="567" w:type="dxa"/>
            <w:tcBorders>
              <w:left w:val="single" w:sz="4" w:space="0" w:color="666666" w:themeColor="text1" w:themeTint="99"/>
            </w:tcBorders>
          </w:tcPr>
          <w:p w14:paraId="3936256B" w14:textId="360B071D" w:rsidR="00241983" w:rsidRPr="00B10AD4" w:rsidRDefault="00241983" w:rsidP="00FB63FC">
            <w:pPr>
              <w:pStyle w:val="table"/>
              <w:rPr>
                <w:rFonts w:cs="Open Sans"/>
              </w:rPr>
            </w:pPr>
            <w:r w:rsidRPr="00B10AD4">
              <w:rPr>
                <w:rFonts w:cs="Open Sans"/>
              </w:rPr>
              <w:t>1</w:t>
            </w:r>
          </w:p>
        </w:tc>
        <w:tc>
          <w:tcPr>
            <w:tcW w:w="4395" w:type="dxa"/>
          </w:tcPr>
          <w:p w14:paraId="6D465CC6" w14:textId="601CA878" w:rsidR="00241983" w:rsidRPr="00B10AD4" w:rsidRDefault="00241983" w:rsidP="000724F7">
            <w:pPr>
              <w:pStyle w:val="table"/>
              <w:rPr>
                <w:rFonts w:cs="Open Sans"/>
                <w:b/>
              </w:rPr>
            </w:pPr>
            <w:r w:rsidRPr="00B10AD4">
              <w:rPr>
                <w:rFonts w:cs="Open Sans"/>
                <w:b/>
              </w:rPr>
              <w:t>Process full name</w:t>
            </w:r>
          </w:p>
        </w:tc>
        <w:tc>
          <w:tcPr>
            <w:tcW w:w="4452" w:type="dxa"/>
            <w:tcBorders>
              <w:right w:val="single" w:sz="4" w:space="0" w:color="666666" w:themeColor="text1" w:themeTint="99"/>
            </w:tcBorders>
            <w:vAlign w:val="center"/>
          </w:tcPr>
          <w:p w14:paraId="3F620F24" w14:textId="22004E4C" w:rsidR="00241983" w:rsidRPr="00B10AD4" w:rsidRDefault="0055652D" w:rsidP="000724F7">
            <w:pPr>
              <w:pStyle w:val="table"/>
              <w:rPr>
                <w:rFonts w:cs="Open Sans"/>
              </w:rPr>
            </w:pPr>
            <w:r w:rsidRPr="00B10AD4">
              <w:rPr>
                <w:rFonts w:cs="Open Sans"/>
              </w:rPr>
              <w:t>BANK CLIENT ONBOARDING PROCESS</w:t>
            </w:r>
          </w:p>
        </w:tc>
      </w:tr>
      <w:tr w:rsidR="00241983" w:rsidRPr="00767335" w14:paraId="6981F7FA" w14:textId="77777777" w:rsidTr="00202917">
        <w:trPr>
          <w:trHeight w:val="21"/>
        </w:trPr>
        <w:tc>
          <w:tcPr>
            <w:tcW w:w="567" w:type="dxa"/>
            <w:tcBorders>
              <w:left w:val="single" w:sz="4" w:space="0" w:color="666666" w:themeColor="text1" w:themeTint="99"/>
            </w:tcBorders>
          </w:tcPr>
          <w:p w14:paraId="34B2CCBC" w14:textId="0017B5C2" w:rsidR="00241983" w:rsidRPr="00B10AD4" w:rsidRDefault="00241983" w:rsidP="00FB63FC">
            <w:pPr>
              <w:pStyle w:val="table"/>
              <w:rPr>
                <w:rFonts w:cs="Open Sans"/>
              </w:rPr>
            </w:pPr>
            <w:r w:rsidRPr="00B10AD4">
              <w:rPr>
                <w:rFonts w:cs="Open Sans"/>
              </w:rPr>
              <w:t>2</w:t>
            </w:r>
          </w:p>
        </w:tc>
        <w:tc>
          <w:tcPr>
            <w:tcW w:w="4395" w:type="dxa"/>
          </w:tcPr>
          <w:p w14:paraId="4A65145E" w14:textId="28A485E8" w:rsidR="00241983" w:rsidRPr="00B10AD4" w:rsidRDefault="00241983" w:rsidP="000724F7">
            <w:pPr>
              <w:pStyle w:val="table"/>
              <w:rPr>
                <w:rFonts w:cs="Open Sans"/>
                <w:b/>
              </w:rPr>
            </w:pPr>
            <w:r w:rsidRPr="00B10AD4">
              <w:rPr>
                <w:rFonts w:cs="Open Sans"/>
                <w:b/>
              </w:rPr>
              <w:t>Process Area</w:t>
            </w:r>
          </w:p>
        </w:tc>
        <w:tc>
          <w:tcPr>
            <w:tcW w:w="4452" w:type="dxa"/>
            <w:tcBorders>
              <w:right w:val="single" w:sz="4" w:space="0" w:color="666666" w:themeColor="text1" w:themeTint="99"/>
            </w:tcBorders>
            <w:vAlign w:val="center"/>
          </w:tcPr>
          <w:p w14:paraId="22CB3A22" w14:textId="77777777" w:rsidR="00241983" w:rsidRPr="00B10AD4" w:rsidRDefault="00241983" w:rsidP="000724F7">
            <w:pPr>
              <w:pStyle w:val="table"/>
              <w:rPr>
                <w:rFonts w:cs="Open Sans"/>
              </w:rPr>
            </w:pPr>
          </w:p>
        </w:tc>
      </w:tr>
      <w:tr w:rsidR="00241983" w:rsidRPr="00767335" w14:paraId="476A89F6" w14:textId="77777777" w:rsidTr="00202917">
        <w:trPr>
          <w:trHeight w:val="21"/>
        </w:trPr>
        <w:tc>
          <w:tcPr>
            <w:tcW w:w="567" w:type="dxa"/>
            <w:tcBorders>
              <w:left w:val="single" w:sz="4" w:space="0" w:color="666666" w:themeColor="text1" w:themeTint="99"/>
            </w:tcBorders>
          </w:tcPr>
          <w:p w14:paraId="1160508F" w14:textId="4AB1D220" w:rsidR="00241983" w:rsidRPr="00B10AD4" w:rsidRDefault="00241983" w:rsidP="00FB63FC">
            <w:pPr>
              <w:pStyle w:val="table"/>
              <w:rPr>
                <w:rFonts w:cs="Open Sans"/>
              </w:rPr>
            </w:pPr>
            <w:r w:rsidRPr="00B10AD4">
              <w:rPr>
                <w:rFonts w:cs="Open Sans"/>
              </w:rPr>
              <w:t>3</w:t>
            </w:r>
          </w:p>
        </w:tc>
        <w:tc>
          <w:tcPr>
            <w:tcW w:w="4395" w:type="dxa"/>
          </w:tcPr>
          <w:p w14:paraId="36FF389E" w14:textId="22D6E99F" w:rsidR="00241983" w:rsidRPr="00B10AD4" w:rsidRDefault="00241983" w:rsidP="000724F7">
            <w:pPr>
              <w:pStyle w:val="table"/>
              <w:rPr>
                <w:rFonts w:cs="Open Sans"/>
                <w:b/>
              </w:rPr>
            </w:pPr>
            <w:r w:rsidRPr="00B10AD4">
              <w:rPr>
                <w:rFonts w:cs="Open Sans"/>
                <w:b/>
              </w:rPr>
              <w:t>Department</w:t>
            </w:r>
          </w:p>
        </w:tc>
        <w:tc>
          <w:tcPr>
            <w:tcW w:w="4452" w:type="dxa"/>
            <w:tcBorders>
              <w:right w:val="single" w:sz="4" w:space="0" w:color="666666" w:themeColor="text1" w:themeTint="99"/>
            </w:tcBorders>
            <w:vAlign w:val="center"/>
          </w:tcPr>
          <w:p w14:paraId="782BE7DA" w14:textId="77777777" w:rsidR="00241983" w:rsidRPr="00B10AD4" w:rsidRDefault="00241983" w:rsidP="000724F7">
            <w:pPr>
              <w:pStyle w:val="table"/>
              <w:rPr>
                <w:rFonts w:cs="Open Sans"/>
              </w:rPr>
            </w:pPr>
          </w:p>
        </w:tc>
      </w:tr>
      <w:tr w:rsidR="00241983" w:rsidRPr="00767335" w14:paraId="72029CB1" w14:textId="77777777" w:rsidTr="00202917">
        <w:trPr>
          <w:trHeight w:val="21"/>
        </w:trPr>
        <w:tc>
          <w:tcPr>
            <w:tcW w:w="567" w:type="dxa"/>
            <w:tcBorders>
              <w:left w:val="single" w:sz="4" w:space="0" w:color="666666" w:themeColor="text1" w:themeTint="99"/>
            </w:tcBorders>
          </w:tcPr>
          <w:p w14:paraId="179CCAEC" w14:textId="29CD43FE" w:rsidR="00241983" w:rsidRPr="00B10AD4" w:rsidRDefault="00241983" w:rsidP="00FB63FC">
            <w:pPr>
              <w:pStyle w:val="table"/>
              <w:rPr>
                <w:rFonts w:cs="Open Sans"/>
              </w:rPr>
            </w:pPr>
            <w:r w:rsidRPr="00B10AD4">
              <w:rPr>
                <w:rFonts w:cs="Open Sans"/>
              </w:rPr>
              <w:t>4</w:t>
            </w:r>
          </w:p>
        </w:tc>
        <w:tc>
          <w:tcPr>
            <w:tcW w:w="4395" w:type="dxa"/>
          </w:tcPr>
          <w:p w14:paraId="75218E55" w14:textId="42B628D6" w:rsidR="00241983" w:rsidRPr="00B10AD4" w:rsidRDefault="00241983" w:rsidP="000724F7">
            <w:pPr>
              <w:pStyle w:val="table"/>
              <w:rPr>
                <w:rFonts w:cs="Open Sans"/>
                <w:b/>
              </w:rPr>
            </w:pPr>
            <w:r w:rsidRPr="00B10AD4">
              <w:rPr>
                <w:rFonts w:cs="Open Sans"/>
                <w:b/>
              </w:rPr>
              <w:t>Process short description</w:t>
            </w:r>
            <w:r w:rsidRPr="00B10AD4">
              <w:rPr>
                <w:rFonts w:cs="Open Sans"/>
                <w:b/>
              </w:rPr>
              <w:br/>
              <w:t>(operation, activity, outcome)</w:t>
            </w:r>
          </w:p>
        </w:tc>
        <w:tc>
          <w:tcPr>
            <w:tcW w:w="4452" w:type="dxa"/>
            <w:tcBorders>
              <w:right w:val="single" w:sz="4" w:space="0" w:color="666666" w:themeColor="text1" w:themeTint="99"/>
            </w:tcBorders>
            <w:vAlign w:val="center"/>
          </w:tcPr>
          <w:p w14:paraId="235E417A" w14:textId="555C8F08" w:rsidR="00241983" w:rsidRPr="00B10AD4" w:rsidRDefault="00241983" w:rsidP="000724F7">
            <w:pPr>
              <w:pStyle w:val="table"/>
              <w:rPr>
                <w:rFonts w:cs="Open Sans"/>
              </w:rPr>
            </w:pPr>
            <w:r w:rsidRPr="00B10AD4">
              <w:rPr>
                <w:rFonts w:cs="Open Sans"/>
              </w:rPr>
              <w:t>Extracts the fields from the documents i.e Credit Card Applications and Bank Account Opening forms and generate the extracted results in Excel files.</w:t>
            </w:r>
          </w:p>
        </w:tc>
      </w:tr>
      <w:tr w:rsidR="00241983" w:rsidRPr="00767335" w14:paraId="63494FF4" w14:textId="77777777" w:rsidTr="00202917">
        <w:trPr>
          <w:trHeight w:val="21"/>
        </w:trPr>
        <w:tc>
          <w:tcPr>
            <w:tcW w:w="567" w:type="dxa"/>
            <w:tcBorders>
              <w:left w:val="single" w:sz="4" w:space="0" w:color="666666" w:themeColor="text1" w:themeTint="99"/>
            </w:tcBorders>
          </w:tcPr>
          <w:p w14:paraId="14A5B437" w14:textId="59851111" w:rsidR="00241983" w:rsidRPr="00B10AD4" w:rsidRDefault="00241983" w:rsidP="00FB63FC">
            <w:pPr>
              <w:pStyle w:val="table"/>
              <w:rPr>
                <w:rFonts w:cs="Open Sans"/>
              </w:rPr>
            </w:pPr>
            <w:r w:rsidRPr="00B10AD4">
              <w:rPr>
                <w:rFonts w:cs="Open Sans"/>
              </w:rPr>
              <w:t>5</w:t>
            </w:r>
          </w:p>
        </w:tc>
        <w:tc>
          <w:tcPr>
            <w:tcW w:w="4395" w:type="dxa"/>
          </w:tcPr>
          <w:p w14:paraId="33FF7168" w14:textId="60ECA778" w:rsidR="00241983" w:rsidRPr="00B10AD4" w:rsidRDefault="00241983" w:rsidP="000724F7">
            <w:pPr>
              <w:pStyle w:val="table"/>
              <w:rPr>
                <w:rFonts w:cs="Open Sans"/>
                <w:b/>
              </w:rPr>
            </w:pPr>
            <w:r w:rsidRPr="00B10AD4">
              <w:rPr>
                <w:rFonts w:cs="Open Sans"/>
                <w:b/>
              </w:rPr>
              <w:t>Role(s) required for p</w:t>
            </w:r>
            <w:bookmarkStart w:id="19" w:name="_GoBack"/>
            <w:bookmarkEnd w:id="19"/>
            <w:r w:rsidRPr="00B10AD4">
              <w:rPr>
                <w:rFonts w:cs="Open Sans"/>
                <w:b/>
              </w:rPr>
              <w:t>erforming the process</w:t>
            </w:r>
          </w:p>
        </w:tc>
        <w:tc>
          <w:tcPr>
            <w:tcW w:w="4452" w:type="dxa"/>
            <w:tcBorders>
              <w:right w:val="single" w:sz="4" w:space="0" w:color="666666" w:themeColor="text1" w:themeTint="99"/>
            </w:tcBorders>
            <w:vAlign w:val="center"/>
          </w:tcPr>
          <w:p w14:paraId="69AE6AEF" w14:textId="77777777" w:rsidR="00241983" w:rsidRPr="00B10AD4" w:rsidRDefault="00241983" w:rsidP="000724F7">
            <w:pPr>
              <w:pStyle w:val="table"/>
              <w:rPr>
                <w:rFonts w:cs="Open Sans"/>
              </w:rPr>
            </w:pPr>
          </w:p>
        </w:tc>
      </w:tr>
      <w:tr w:rsidR="00241983" w:rsidRPr="00767335" w14:paraId="3C907422" w14:textId="77777777" w:rsidTr="00202917">
        <w:trPr>
          <w:trHeight w:val="21"/>
        </w:trPr>
        <w:tc>
          <w:tcPr>
            <w:tcW w:w="567" w:type="dxa"/>
            <w:tcBorders>
              <w:left w:val="single" w:sz="4" w:space="0" w:color="666666" w:themeColor="text1" w:themeTint="99"/>
            </w:tcBorders>
          </w:tcPr>
          <w:p w14:paraId="2C366A49" w14:textId="71E18ED1" w:rsidR="00241983" w:rsidRPr="00B10AD4" w:rsidRDefault="00241983" w:rsidP="00FB63FC">
            <w:pPr>
              <w:pStyle w:val="table"/>
              <w:rPr>
                <w:rFonts w:cs="Open Sans"/>
              </w:rPr>
            </w:pPr>
            <w:r w:rsidRPr="00B10AD4">
              <w:rPr>
                <w:rFonts w:cs="Open Sans"/>
              </w:rPr>
              <w:t>6</w:t>
            </w:r>
          </w:p>
        </w:tc>
        <w:tc>
          <w:tcPr>
            <w:tcW w:w="4395" w:type="dxa"/>
          </w:tcPr>
          <w:p w14:paraId="3E983F52" w14:textId="7530DB2A" w:rsidR="00241983" w:rsidRPr="00B10AD4" w:rsidRDefault="00241983" w:rsidP="000724F7">
            <w:pPr>
              <w:pStyle w:val="table"/>
              <w:rPr>
                <w:rFonts w:cs="Open Sans"/>
                <w:b/>
              </w:rPr>
            </w:pPr>
            <w:r w:rsidRPr="00B10AD4">
              <w:rPr>
                <w:rFonts w:cs="Open Sans"/>
                <w:b/>
              </w:rPr>
              <w:t>Process schedule and frequency</w:t>
            </w:r>
          </w:p>
        </w:tc>
        <w:tc>
          <w:tcPr>
            <w:tcW w:w="4452" w:type="dxa"/>
            <w:tcBorders>
              <w:right w:val="single" w:sz="4" w:space="0" w:color="666666" w:themeColor="text1" w:themeTint="99"/>
            </w:tcBorders>
            <w:vAlign w:val="center"/>
          </w:tcPr>
          <w:p w14:paraId="71C20D98" w14:textId="77777777" w:rsidR="00241983" w:rsidRPr="00B10AD4" w:rsidRDefault="00241983" w:rsidP="000724F7">
            <w:pPr>
              <w:pStyle w:val="table"/>
              <w:rPr>
                <w:rFonts w:cs="Open Sans"/>
              </w:rPr>
            </w:pPr>
          </w:p>
        </w:tc>
      </w:tr>
      <w:tr w:rsidR="00241983" w:rsidRPr="00767335" w14:paraId="50760308" w14:textId="77777777" w:rsidTr="00202917">
        <w:trPr>
          <w:trHeight w:val="21"/>
        </w:trPr>
        <w:tc>
          <w:tcPr>
            <w:tcW w:w="567" w:type="dxa"/>
            <w:tcBorders>
              <w:left w:val="single" w:sz="4" w:space="0" w:color="666666" w:themeColor="text1" w:themeTint="99"/>
            </w:tcBorders>
          </w:tcPr>
          <w:p w14:paraId="5DBAF28E" w14:textId="6E54C22E" w:rsidR="00241983" w:rsidRPr="00B10AD4" w:rsidRDefault="00241983" w:rsidP="00FB63FC">
            <w:pPr>
              <w:pStyle w:val="table"/>
              <w:rPr>
                <w:rFonts w:cs="Open Sans"/>
              </w:rPr>
            </w:pPr>
            <w:r w:rsidRPr="00B10AD4">
              <w:rPr>
                <w:rFonts w:cs="Open Sans"/>
              </w:rPr>
              <w:t>7</w:t>
            </w:r>
          </w:p>
        </w:tc>
        <w:tc>
          <w:tcPr>
            <w:tcW w:w="4395" w:type="dxa"/>
          </w:tcPr>
          <w:p w14:paraId="67F823B3" w14:textId="59AA43AD" w:rsidR="00241983" w:rsidRPr="00B10AD4" w:rsidRDefault="00241983" w:rsidP="000724F7">
            <w:pPr>
              <w:pStyle w:val="table"/>
              <w:rPr>
                <w:rFonts w:cs="Open Sans"/>
                <w:b/>
              </w:rPr>
            </w:pPr>
            <w:r w:rsidRPr="00B10AD4">
              <w:rPr>
                <w:rFonts w:cs="Open Sans"/>
                <w:b/>
              </w:rPr>
              <w:t># of items processe</w:t>
            </w:r>
            <w:r w:rsidR="005366AE" w:rsidRPr="00B10AD4">
              <w:rPr>
                <w:rFonts w:cs="Open Sans"/>
                <w:b/>
              </w:rPr>
              <w:t>d</w:t>
            </w:r>
            <w:r w:rsidRPr="00B10AD4">
              <w:rPr>
                <w:rFonts w:cs="Open Sans"/>
                <w:b/>
              </w:rPr>
              <w:t xml:space="preserve"> /reference period</w:t>
            </w:r>
          </w:p>
        </w:tc>
        <w:tc>
          <w:tcPr>
            <w:tcW w:w="4452" w:type="dxa"/>
            <w:tcBorders>
              <w:right w:val="single" w:sz="4" w:space="0" w:color="666666" w:themeColor="text1" w:themeTint="99"/>
            </w:tcBorders>
            <w:vAlign w:val="center"/>
          </w:tcPr>
          <w:p w14:paraId="357E7C5E" w14:textId="77777777" w:rsidR="00241983" w:rsidRPr="00B10AD4" w:rsidRDefault="00241983" w:rsidP="000724F7">
            <w:pPr>
              <w:pStyle w:val="table"/>
              <w:rPr>
                <w:rFonts w:cs="Open Sans"/>
              </w:rPr>
            </w:pPr>
          </w:p>
        </w:tc>
      </w:tr>
      <w:tr w:rsidR="00241983" w:rsidRPr="00767335" w14:paraId="6FA26AEE" w14:textId="77777777" w:rsidTr="00202917">
        <w:trPr>
          <w:trHeight w:val="21"/>
        </w:trPr>
        <w:tc>
          <w:tcPr>
            <w:tcW w:w="567" w:type="dxa"/>
            <w:tcBorders>
              <w:left w:val="single" w:sz="4" w:space="0" w:color="666666" w:themeColor="text1" w:themeTint="99"/>
            </w:tcBorders>
          </w:tcPr>
          <w:p w14:paraId="6E38E7EF" w14:textId="56AC0CE4" w:rsidR="00241983" w:rsidRPr="00B10AD4" w:rsidRDefault="00241983" w:rsidP="00FB63FC">
            <w:pPr>
              <w:pStyle w:val="table"/>
              <w:rPr>
                <w:rFonts w:cs="Open Sans"/>
              </w:rPr>
            </w:pPr>
            <w:r w:rsidRPr="00B10AD4">
              <w:rPr>
                <w:rFonts w:cs="Open Sans"/>
              </w:rPr>
              <w:t>8</w:t>
            </w:r>
          </w:p>
        </w:tc>
        <w:tc>
          <w:tcPr>
            <w:tcW w:w="4395" w:type="dxa"/>
          </w:tcPr>
          <w:p w14:paraId="18269B6F" w14:textId="26F3DDDF" w:rsidR="00241983" w:rsidRPr="00B10AD4" w:rsidRDefault="000F254F" w:rsidP="000724F7">
            <w:pPr>
              <w:pStyle w:val="table"/>
              <w:rPr>
                <w:rFonts w:cs="Open Sans"/>
                <w:b/>
              </w:rPr>
            </w:pPr>
            <w:r w:rsidRPr="00B10AD4">
              <w:rPr>
                <w:rFonts w:cs="Open Sans"/>
                <w:b/>
              </w:rPr>
              <w:t>Process execution time</w:t>
            </w:r>
          </w:p>
        </w:tc>
        <w:tc>
          <w:tcPr>
            <w:tcW w:w="4452" w:type="dxa"/>
            <w:tcBorders>
              <w:right w:val="single" w:sz="4" w:space="0" w:color="666666" w:themeColor="text1" w:themeTint="99"/>
            </w:tcBorders>
            <w:vAlign w:val="center"/>
          </w:tcPr>
          <w:p w14:paraId="1C25C279" w14:textId="0016ACC4" w:rsidR="00241983" w:rsidRPr="00B10AD4" w:rsidRDefault="00241983" w:rsidP="000724F7">
            <w:pPr>
              <w:pStyle w:val="table"/>
              <w:rPr>
                <w:rFonts w:cs="Open Sans"/>
              </w:rPr>
            </w:pPr>
            <w:r w:rsidRPr="00B10AD4">
              <w:rPr>
                <w:rFonts w:cs="Open Sans"/>
              </w:rPr>
              <w:t>0.0 sec.</w:t>
            </w:r>
          </w:p>
        </w:tc>
      </w:tr>
      <w:tr w:rsidR="00241983" w:rsidRPr="00767335" w14:paraId="7B231C32" w14:textId="77777777" w:rsidTr="00202917">
        <w:trPr>
          <w:trHeight w:val="21"/>
        </w:trPr>
        <w:tc>
          <w:tcPr>
            <w:tcW w:w="567" w:type="dxa"/>
            <w:tcBorders>
              <w:left w:val="single" w:sz="4" w:space="0" w:color="666666" w:themeColor="text1" w:themeTint="99"/>
            </w:tcBorders>
          </w:tcPr>
          <w:p w14:paraId="0E07FBA2" w14:textId="2D0D5622" w:rsidR="00241983" w:rsidRPr="00B10AD4" w:rsidRDefault="00241983" w:rsidP="00FB63FC">
            <w:pPr>
              <w:pStyle w:val="table"/>
              <w:rPr>
                <w:rFonts w:cs="Open Sans"/>
              </w:rPr>
            </w:pPr>
            <w:r w:rsidRPr="00B10AD4">
              <w:rPr>
                <w:rFonts w:cs="Open Sans"/>
              </w:rPr>
              <w:t>9</w:t>
            </w:r>
          </w:p>
        </w:tc>
        <w:tc>
          <w:tcPr>
            <w:tcW w:w="4395" w:type="dxa"/>
          </w:tcPr>
          <w:p w14:paraId="634D3DA2" w14:textId="73AE25FF" w:rsidR="00241983" w:rsidRPr="00B10AD4" w:rsidRDefault="00241983" w:rsidP="000724F7">
            <w:pPr>
              <w:pStyle w:val="table"/>
              <w:rPr>
                <w:rFonts w:cs="Open Sans"/>
                <w:b/>
              </w:rPr>
            </w:pPr>
            <w:r w:rsidRPr="00B10AD4">
              <w:rPr>
                <w:rFonts w:cs="Open Sans"/>
                <w:b/>
              </w:rPr>
              <w:t>Peak period (s)</w:t>
            </w:r>
          </w:p>
        </w:tc>
        <w:tc>
          <w:tcPr>
            <w:tcW w:w="4452" w:type="dxa"/>
            <w:tcBorders>
              <w:right w:val="single" w:sz="4" w:space="0" w:color="666666" w:themeColor="text1" w:themeTint="99"/>
            </w:tcBorders>
            <w:vAlign w:val="center"/>
          </w:tcPr>
          <w:p w14:paraId="25424A24" w14:textId="77777777" w:rsidR="00241983" w:rsidRPr="00B10AD4" w:rsidRDefault="00241983" w:rsidP="000724F7">
            <w:pPr>
              <w:pStyle w:val="table"/>
              <w:rPr>
                <w:rFonts w:cs="Open Sans"/>
              </w:rPr>
            </w:pPr>
          </w:p>
        </w:tc>
      </w:tr>
      <w:tr w:rsidR="00241983" w:rsidRPr="00767335" w14:paraId="399DBAD7" w14:textId="77777777" w:rsidTr="00202917">
        <w:trPr>
          <w:trHeight w:val="21"/>
        </w:trPr>
        <w:tc>
          <w:tcPr>
            <w:tcW w:w="567" w:type="dxa"/>
            <w:tcBorders>
              <w:left w:val="single" w:sz="4" w:space="0" w:color="666666" w:themeColor="text1" w:themeTint="99"/>
            </w:tcBorders>
          </w:tcPr>
          <w:p w14:paraId="31D22559" w14:textId="7AF4AB0F" w:rsidR="00241983" w:rsidRPr="00B10AD4" w:rsidRDefault="00241983" w:rsidP="00FB63FC">
            <w:pPr>
              <w:pStyle w:val="table"/>
              <w:rPr>
                <w:rFonts w:cs="Open Sans"/>
              </w:rPr>
            </w:pPr>
            <w:r w:rsidRPr="00B10AD4">
              <w:rPr>
                <w:rFonts w:cs="Open Sans"/>
              </w:rPr>
              <w:t>10</w:t>
            </w:r>
          </w:p>
        </w:tc>
        <w:tc>
          <w:tcPr>
            <w:tcW w:w="4395" w:type="dxa"/>
          </w:tcPr>
          <w:p w14:paraId="65EF9B66" w14:textId="17534F5E" w:rsidR="00241983" w:rsidRPr="00B10AD4" w:rsidRDefault="00241983" w:rsidP="000724F7">
            <w:pPr>
              <w:pStyle w:val="table"/>
              <w:rPr>
                <w:rFonts w:cs="Open Sans"/>
                <w:b/>
              </w:rPr>
            </w:pPr>
            <w:r w:rsidRPr="00B10AD4">
              <w:rPr>
                <w:rFonts w:cs="Open Sans"/>
                <w:b/>
              </w:rPr>
              <w:t>Transaction Volume During Peak period</w:t>
            </w:r>
          </w:p>
        </w:tc>
        <w:tc>
          <w:tcPr>
            <w:tcW w:w="4452" w:type="dxa"/>
            <w:tcBorders>
              <w:right w:val="single" w:sz="4" w:space="0" w:color="666666" w:themeColor="text1" w:themeTint="99"/>
            </w:tcBorders>
            <w:vAlign w:val="center"/>
          </w:tcPr>
          <w:p w14:paraId="3429909E" w14:textId="77777777" w:rsidR="00241983" w:rsidRPr="00B10AD4" w:rsidRDefault="00241983" w:rsidP="000724F7">
            <w:pPr>
              <w:pStyle w:val="table"/>
              <w:rPr>
                <w:rFonts w:cs="Open Sans"/>
              </w:rPr>
            </w:pPr>
          </w:p>
        </w:tc>
      </w:tr>
      <w:tr w:rsidR="00241983" w:rsidRPr="00767335" w14:paraId="19DB554B" w14:textId="77777777" w:rsidTr="00202917">
        <w:trPr>
          <w:trHeight w:val="21"/>
        </w:trPr>
        <w:tc>
          <w:tcPr>
            <w:tcW w:w="567" w:type="dxa"/>
            <w:tcBorders>
              <w:left w:val="single" w:sz="4" w:space="0" w:color="666666" w:themeColor="text1" w:themeTint="99"/>
            </w:tcBorders>
          </w:tcPr>
          <w:p w14:paraId="19D17965" w14:textId="721898CB" w:rsidR="00241983" w:rsidRPr="00B10AD4" w:rsidRDefault="00241983" w:rsidP="00FB63FC">
            <w:pPr>
              <w:pStyle w:val="table"/>
              <w:rPr>
                <w:rFonts w:cs="Open Sans"/>
              </w:rPr>
            </w:pPr>
            <w:r w:rsidRPr="00B10AD4">
              <w:rPr>
                <w:rFonts w:cs="Open Sans"/>
              </w:rPr>
              <w:t>11</w:t>
            </w:r>
          </w:p>
        </w:tc>
        <w:tc>
          <w:tcPr>
            <w:tcW w:w="4395" w:type="dxa"/>
          </w:tcPr>
          <w:p w14:paraId="142ACAB8" w14:textId="34AAA72C" w:rsidR="00241983" w:rsidRPr="00B10AD4" w:rsidRDefault="00241983" w:rsidP="000724F7">
            <w:pPr>
              <w:pStyle w:val="table"/>
              <w:rPr>
                <w:rFonts w:cs="Open Sans"/>
                <w:b/>
              </w:rPr>
            </w:pPr>
            <w:r w:rsidRPr="00B10AD4">
              <w:rPr>
                <w:rFonts w:cs="Open Sans"/>
                <w:b/>
              </w:rPr>
              <w:t>Total # of FTEs supporting this activity</w:t>
            </w:r>
          </w:p>
        </w:tc>
        <w:tc>
          <w:tcPr>
            <w:tcW w:w="4452" w:type="dxa"/>
            <w:tcBorders>
              <w:right w:val="single" w:sz="4" w:space="0" w:color="666666" w:themeColor="text1" w:themeTint="99"/>
            </w:tcBorders>
            <w:vAlign w:val="center"/>
          </w:tcPr>
          <w:p w14:paraId="48AFC312" w14:textId="77777777" w:rsidR="00241983" w:rsidRPr="00B10AD4" w:rsidRDefault="00241983" w:rsidP="000724F7">
            <w:pPr>
              <w:pStyle w:val="table"/>
              <w:rPr>
                <w:rFonts w:cs="Open Sans"/>
              </w:rPr>
            </w:pPr>
          </w:p>
        </w:tc>
      </w:tr>
      <w:tr w:rsidR="00241983" w:rsidRPr="00767335" w14:paraId="469745E5" w14:textId="77777777" w:rsidTr="00202917">
        <w:trPr>
          <w:trHeight w:val="21"/>
        </w:trPr>
        <w:tc>
          <w:tcPr>
            <w:tcW w:w="567" w:type="dxa"/>
            <w:tcBorders>
              <w:left w:val="single" w:sz="4" w:space="0" w:color="666666" w:themeColor="text1" w:themeTint="99"/>
            </w:tcBorders>
          </w:tcPr>
          <w:p w14:paraId="57EE4E84" w14:textId="11DC0D8B" w:rsidR="00241983" w:rsidRPr="00B10AD4" w:rsidRDefault="00241983" w:rsidP="00FB63FC">
            <w:pPr>
              <w:pStyle w:val="table"/>
              <w:rPr>
                <w:rFonts w:cs="Open Sans"/>
              </w:rPr>
            </w:pPr>
            <w:r w:rsidRPr="00B10AD4">
              <w:rPr>
                <w:rFonts w:cs="Open Sans"/>
              </w:rPr>
              <w:t>12</w:t>
            </w:r>
          </w:p>
        </w:tc>
        <w:tc>
          <w:tcPr>
            <w:tcW w:w="4395" w:type="dxa"/>
          </w:tcPr>
          <w:p w14:paraId="6C470F64" w14:textId="420036B5" w:rsidR="00241983" w:rsidRPr="00B10AD4" w:rsidRDefault="00241983" w:rsidP="000724F7">
            <w:pPr>
              <w:pStyle w:val="table"/>
              <w:rPr>
                <w:rFonts w:cs="Open Sans"/>
                <w:b/>
              </w:rPr>
            </w:pPr>
            <w:r w:rsidRPr="00B10AD4">
              <w:rPr>
                <w:rFonts w:cs="Open Sans"/>
                <w:b/>
              </w:rPr>
              <w:t>Expected increase of volume in the next reference period</w:t>
            </w:r>
          </w:p>
        </w:tc>
        <w:tc>
          <w:tcPr>
            <w:tcW w:w="4452" w:type="dxa"/>
            <w:tcBorders>
              <w:right w:val="single" w:sz="4" w:space="0" w:color="666666" w:themeColor="text1" w:themeTint="99"/>
            </w:tcBorders>
            <w:vAlign w:val="center"/>
          </w:tcPr>
          <w:p w14:paraId="7D266FAD" w14:textId="77777777" w:rsidR="00241983" w:rsidRPr="00B10AD4" w:rsidRDefault="00241983" w:rsidP="000724F7">
            <w:pPr>
              <w:pStyle w:val="table"/>
              <w:rPr>
                <w:rFonts w:cs="Open Sans"/>
              </w:rPr>
            </w:pPr>
          </w:p>
        </w:tc>
      </w:tr>
      <w:tr w:rsidR="00241983" w:rsidRPr="00767335" w14:paraId="0A1ECE5F" w14:textId="77777777" w:rsidTr="00202917">
        <w:trPr>
          <w:trHeight w:val="21"/>
        </w:trPr>
        <w:tc>
          <w:tcPr>
            <w:tcW w:w="567" w:type="dxa"/>
            <w:tcBorders>
              <w:left w:val="single" w:sz="4" w:space="0" w:color="666666" w:themeColor="text1" w:themeTint="99"/>
            </w:tcBorders>
          </w:tcPr>
          <w:p w14:paraId="043A476F" w14:textId="5ADFBEB8" w:rsidR="00241983" w:rsidRPr="00B10AD4" w:rsidRDefault="00241983" w:rsidP="00FB63FC">
            <w:pPr>
              <w:pStyle w:val="table"/>
              <w:rPr>
                <w:rFonts w:cs="Open Sans"/>
              </w:rPr>
            </w:pPr>
            <w:r w:rsidRPr="00B10AD4">
              <w:rPr>
                <w:rFonts w:cs="Open Sans"/>
              </w:rPr>
              <w:t>13</w:t>
            </w:r>
          </w:p>
        </w:tc>
        <w:tc>
          <w:tcPr>
            <w:tcW w:w="4395" w:type="dxa"/>
          </w:tcPr>
          <w:p w14:paraId="4AD32957" w14:textId="54A47920" w:rsidR="00241983" w:rsidRPr="00B10AD4" w:rsidRDefault="00241983" w:rsidP="000724F7">
            <w:pPr>
              <w:pStyle w:val="table"/>
              <w:rPr>
                <w:rFonts w:cs="Open Sans"/>
                <w:b/>
              </w:rPr>
            </w:pPr>
            <w:r w:rsidRPr="00B10AD4">
              <w:rPr>
                <w:rFonts w:cs="Open Sans"/>
                <w:b/>
              </w:rPr>
              <w:t>Level of exception rate</w:t>
            </w:r>
          </w:p>
        </w:tc>
        <w:tc>
          <w:tcPr>
            <w:tcW w:w="4452" w:type="dxa"/>
            <w:tcBorders>
              <w:right w:val="single" w:sz="4" w:space="0" w:color="666666" w:themeColor="text1" w:themeTint="99"/>
            </w:tcBorders>
            <w:vAlign w:val="center"/>
          </w:tcPr>
          <w:p w14:paraId="21E5DB67" w14:textId="77777777" w:rsidR="00241983" w:rsidRPr="00B10AD4" w:rsidRDefault="00241983" w:rsidP="000724F7">
            <w:pPr>
              <w:pStyle w:val="table"/>
              <w:rPr>
                <w:rFonts w:cs="Open Sans"/>
              </w:rPr>
            </w:pPr>
          </w:p>
        </w:tc>
      </w:tr>
      <w:tr w:rsidR="00241983" w:rsidRPr="00767335" w14:paraId="2095AE27" w14:textId="77777777" w:rsidTr="00202917">
        <w:trPr>
          <w:trHeight w:val="21"/>
        </w:trPr>
        <w:tc>
          <w:tcPr>
            <w:tcW w:w="567" w:type="dxa"/>
            <w:tcBorders>
              <w:left w:val="single" w:sz="4" w:space="0" w:color="666666" w:themeColor="text1" w:themeTint="99"/>
            </w:tcBorders>
          </w:tcPr>
          <w:p w14:paraId="3422B24E" w14:textId="2946BF3F" w:rsidR="00241983" w:rsidRPr="00B10AD4" w:rsidRDefault="00241983" w:rsidP="00FB63FC">
            <w:pPr>
              <w:pStyle w:val="table"/>
              <w:rPr>
                <w:rFonts w:cs="Open Sans"/>
              </w:rPr>
            </w:pPr>
            <w:r w:rsidRPr="00B10AD4">
              <w:rPr>
                <w:rFonts w:cs="Open Sans"/>
              </w:rPr>
              <w:t>14</w:t>
            </w:r>
          </w:p>
        </w:tc>
        <w:tc>
          <w:tcPr>
            <w:tcW w:w="4395" w:type="dxa"/>
          </w:tcPr>
          <w:p w14:paraId="321F1EF9" w14:textId="1A23ACC1" w:rsidR="00241983" w:rsidRPr="00B10AD4" w:rsidRDefault="00241983" w:rsidP="000724F7">
            <w:pPr>
              <w:pStyle w:val="table"/>
              <w:rPr>
                <w:rFonts w:cs="Open Sans"/>
                <w:b/>
              </w:rPr>
            </w:pPr>
            <w:r w:rsidRPr="00B10AD4">
              <w:rPr>
                <w:rFonts w:cs="Open Sans"/>
                <w:b/>
              </w:rPr>
              <w:t>Input data</w:t>
            </w:r>
          </w:p>
        </w:tc>
        <w:tc>
          <w:tcPr>
            <w:tcW w:w="4452" w:type="dxa"/>
            <w:tcBorders>
              <w:right w:val="single" w:sz="4" w:space="0" w:color="666666" w:themeColor="text1" w:themeTint="99"/>
            </w:tcBorders>
            <w:vAlign w:val="center"/>
          </w:tcPr>
          <w:p w14:paraId="6EF3F89E" w14:textId="77777777" w:rsidR="00241983" w:rsidRPr="00B10AD4" w:rsidRDefault="00241983" w:rsidP="000724F7">
            <w:pPr>
              <w:pStyle w:val="table"/>
              <w:rPr>
                <w:rFonts w:cs="Open Sans"/>
              </w:rPr>
            </w:pPr>
          </w:p>
        </w:tc>
      </w:tr>
      <w:tr w:rsidR="00241983" w:rsidRPr="00767335" w14:paraId="353AEAE9" w14:textId="77777777" w:rsidTr="00202917">
        <w:trPr>
          <w:trHeight w:val="21"/>
        </w:trPr>
        <w:tc>
          <w:tcPr>
            <w:tcW w:w="567" w:type="dxa"/>
            <w:tcBorders>
              <w:left w:val="single" w:sz="4" w:space="0" w:color="666666" w:themeColor="text1" w:themeTint="99"/>
              <w:bottom w:val="single" w:sz="4" w:space="0" w:color="666666" w:themeColor="text1" w:themeTint="99"/>
            </w:tcBorders>
          </w:tcPr>
          <w:p w14:paraId="007009C2" w14:textId="3052B7CD" w:rsidR="00241983" w:rsidRPr="00B10AD4" w:rsidRDefault="00241983" w:rsidP="00FB63FC">
            <w:pPr>
              <w:pStyle w:val="table"/>
              <w:rPr>
                <w:rFonts w:cs="Open Sans"/>
              </w:rPr>
            </w:pPr>
            <w:r w:rsidRPr="00B10AD4">
              <w:rPr>
                <w:rFonts w:cs="Open Sans"/>
              </w:rPr>
              <w:t>15</w:t>
            </w:r>
          </w:p>
        </w:tc>
        <w:tc>
          <w:tcPr>
            <w:tcW w:w="4395" w:type="dxa"/>
            <w:tcBorders>
              <w:bottom w:val="single" w:sz="4" w:space="0" w:color="666666" w:themeColor="text1" w:themeTint="99"/>
            </w:tcBorders>
          </w:tcPr>
          <w:p w14:paraId="6532FC90" w14:textId="7061EE10" w:rsidR="00241983" w:rsidRPr="00B10AD4" w:rsidRDefault="00241983" w:rsidP="000724F7">
            <w:pPr>
              <w:pStyle w:val="table"/>
              <w:rPr>
                <w:rFonts w:cs="Open Sans"/>
                <w:b/>
              </w:rPr>
            </w:pPr>
            <w:r w:rsidRPr="00B10AD4">
              <w:rPr>
                <w:rFonts w:cs="Open Sans"/>
                <w:b/>
              </w:rPr>
              <w:t>Output data</w:t>
            </w:r>
          </w:p>
        </w:tc>
        <w:tc>
          <w:tcPr>
            <w:tcW w:w="4452" w:type="dxa"/>
            <w:tcBorders>
              <w:bottom w:val="single" w:sz="4" w:space="0" w:color="666666" w:themeColor="text1" w:themeTint="99"/>
              <w:right w:val="single" w:sz="4" w:space="0" w:color="666666" w:themeColor="text1" w:themeTint="99"/>
            </w:tcBorders>
            <w:vAlign w:val="center"/>
          </w:tcPr>
          <w:p w14:paraId="70101D24" w14:textId="77777777" w:rsidR="00241983" w:rsidRPr="00B10AD4" w:rsidRDefault="00241983" w:rsidP="000724F7">
            <w:pPr>
              <w:pStyle w:val="table"/>
              <w:rPr>
                <w:rFonts w:cs="Open Sans"/>
              </w:rPr>
            </w:pPr>
          </w:p>
        </w:tc>
      </w:tr>
    </w:tbl>
    <w:p w14:paraId="200F124A" w14:textId="77777777" w:rsidR="0066095D" w:rsidRPr="00B10AD4" w:rsidRDefault="0066095D" w:rsidP="00FB63FC">
      <w:pPr>
        <w:rPr>
          <w:rStyle w:val="SubtleEmphasis"/>
          <w:rFonts w:cs="Open Sans"/>
        </w:rPr>
      </w:pPr>
    </w:p>
    <w:p w14:paraId="21D676EA" w14:textId="6115E56B" w:rsidR="00D9001D" w:rsidRPr="00B10AD4" w:rsidRDefault="00D9001D" w:rsidP="00FB63FC">
      <w:pPr>
        <w:rPr>
          <w:rStyle w:val="SubtleEmphasis"/>
          <w:rFonts w:cs="Open Sans"/>
        </w:rPr>
      </w:pPr>
      <w:r w:rsidRPr="00B10AD4">
        <w:rPr>
          <w:rStyle w:val="SubtleEmphasis"/>
          <w:rFonts w:cs="Open Sans"/>
        </w:rPr>
        <w:t>*Add more rows to the table to include relevant data for the automation process. No fields should be left empty. Use “n/a” for the items that don`t apply to the selected business process.</w:t>
      </w:r>
    </w:p>
    <w:p w14:paraId="1C141AD5" w14:textId="0BDC3697" w:rsidR="00FB2BB3" w:rsidRPr="00B10AD4" w:rsidRDefault="00FB2BB3" w:rsidP="00FB63FC">
      <w:pPr>
        <w:rPr>
          <w:rStyle w:val="SubtleEmphasis"/>
          <w:rFonts w:cs="Open Sans"/>
        </w:rPr>
      </w:pPr>
      <w:r w:rsidRPr="00B10AD4">
        <w:rPr>
          <w:rStyle w:val="SubtleEmphasis"/>
          <w:rFonts w:cs="Open Sans"/>
        </w:rPr>
        <w:br w:type="page"/>
      </w:r>
    </w:p>
    <w:p w14:paraId="3B9CC241" w14:textId="5D040DAD" w:rsidR="00D9001D" w:rsidRPr="0097201A" w:rsidRDefault="00D9001D" w:rsidP="00FB63FC">
      <w:pPr>
        <w:pStyle w:val="Heading2"/>
      </w:pPr>
      <w:bookmarkStart w:id="20" w:name="_Toc536547241"/>
      <w:bookmarkStart w:id="21" w:name="_Toc97211737"/>
      <w:r w:rsidRPr="00B10AD4">
        <w:rPr>
          <w:rFonts w:cs="Open Sans"/>
        </w:rPr>
        <w:lastRenderedPageBreak/>
        <w:t xml:space="preserve">II.2. </w:t>
      </w:r>
      <w:r w:rsidRPr="00241983">
        <w:t>Applications</w:t>
      </w:r>
      <w:r w:rsidRPr="00B10AD4">
        <w:rPr>
          <w:rFonts w:cs="Open Sans"/>
        </w:rPr>
        <w:t xml:space="preserve"> used in the process</w:t>
      </w:r>
      <w:r w:rsidRPr="00B10AD4">
        <w:rPr>
          <w:rFonts w:cs="Open Sans"/>
        </w:rPr>
        <w:softHyphen/>
      </w:r>
      <w:bookmarkEnd w:id="20"/>
      <w:bookmarkEnd w:id="21"/>
    </w:p>
    <w:p w14:paraId="12E90DE1" w14:textId="2A4641F1" w:rsidR="00D9001D" w:rsidRDefault="00D9001D" w:rsidP="00FB63FC">
      <w:r w:rsidRPr="0097201A">
        <w:t xml:space="preserve">The table includes a comprehensive list </w:t>
      </w:r>
      <w:r w:rsidR="005366AE">
        <w:t xml:space="preserve">of </w:t>
      </w:r>
      <w:r w:rsidRPr="0097201A">
        <w:t xml:space="preserve">all the applications that are used as part of the process </w:t>
      </w:r>
      <w:r w:rsidR="005366AE">
        <w:t xml:space="preserve">to be </w:t>
      </w:r>
      <w:r w:rsidRPr="0097201A">
        <w:t>automated</w:t>
      </w:r>
      <w:r w:rsidR="005366AE">
        <w:t xml:space="preserve"> to perform the given </w:t>
      </w:r>
      <w:r w:rsidR="00FA328E">
        <w:t>action</w:t>
      </w:r>
      <w:r w:rsidR="005366AE">
        <w:t xml:space="preserve">s </w:t>
      </w:r>
      <w:r w:rsidRPr="0097201A">
        <w:t xml:space="preserve">in the flow. </w:t>
      </w:r>
    </w:p>
    <w:tbl>
      <w:tblPr>
        <w:tblStyle w:val="ListTable4"/>
        <w:tblW w:w="5000" w:type="pct"/>
        <w:tblBorders>
          <w:insideV w:val="single" w:sz="4" w:space="0" w:color="D9D9D9" w:themeColor="background1" w:themeShade="D9"/>
        </w:tblBorders>
        <w:tblLayout w:type="fixed"/>
        <w:tblLook w:val="0600" w:firstRow="0" w:lastRow="0" w:firstColumn="0" w:lastColumn="0" w:noHBand="1" w:noVBand="1"/>
      </w:tblPr>
      <w:tblGrid>
        <w:gridCol w:w="421"/>
        <w:gridCol w:w="1560"/>
        <w:gridCol w:w="1275"/>
        <w:gridCol w:w="1417"/>
        <w:gridCol w:w="1986"/>
        <w:gridCol w:w="2691"/>
      </w:tblGrid>
      <w:tr w:rsidR="005C4926" w:rsidRPr="00B65D06" w14:paraId="2A9B7151" w14:textId="150ABE57" w:rsidTr="000724F7">
        <w:trPr>
          <w:trHeight w:val="20"/>
        </w:trPr>
        <w:tc>
          <w:tcPr>
            <w:tcW w:w="225" w:type="pct"/>
            <w:shd w:val="clear" w:color="auto" w:fill="498CF1" w:themeFill="background2" w:themeFillShade="BF"/>
            <w:vAlign w:val="center"/>
          </w:tcPr>
          <w:p w14:paraId="32565895" w14:textId="1C40CED0" w:rsidR="000507FA" w:rsidRPr="00B10AD4" w:rsidRDefault="000507FA" w:rsidP="000724F7">
            <w:pPr>
              <w:pStyle w:val="TableHeadingg"/>
              <w:rPr>
                <w:rStyle w:val="Strong"/>
                <w:rFonts w:ascii="Open Sans" w:hAnsi="Open Sans" w:cs="Open Sans"/>
                <w:b/>
                <w:bCs/>
                <w:sz w:val="16"/>
              </w:rPr>
            </w:pPr>
            <w:r w:rsidRPr="00B10AD4">
              <w:rPr>
                <w:rFonts w:cs="Open Sans"/>
              </w:rPr>
              <w:t>#</w:t>
            </w:r>
          </w:p>
        </w:tc>
        <w:tc>
          <w:tcPr>
            <w:tcW w:w="834" w:type="pct"/>
            <w:shd w:val="clear" w:color="auto" w:fill="498CF1" w:themeFill="background2" w:themeFillShade="BF"/>
            <w:vAlign w:val="center"/>
          </w:tcPr>
          <w:p w14:paraId="35911D0D" w14:textId="38DEB1F9" w:rsidR="000507FA" w:rsidRPr="00B10AD4" w:rsidRDefault="000507FA" w:rsidP="000724F7">
            <w:pPr>
              <w:pStyle w:val="TableHeadingg"/>
              <w:rPr>
                <w:rStyle w:val="Strong"/>
                <w:rFonts w:ascii="Open Sans" w:hAnsi="Open Sans" w:cs="Open Sans"/>
                <w:b/>
                <w:bCs/>
                <w:sz w:val="16"/>
              </w:rPr>
            </w:pPr>
            <w:r w:rsidRPr="00B10AD4">
              <w:rPr>
                <w:rFonts w:cs="Open Sans"/>
              </w:rPr>
              <w:t>Application name &amp; version</w:t>
            </w:r>
          </w:p>
        </w:tc>
        <w:tc>
          <w:tcPr>
            <w:tcW w:w="682" w:type="pct"/>
            <w:shd w:val="clear" w:color="auto" w:fill="498CF1" w:themeFill="background2" w:themeFillShade="BF"/>
            <w:vAlign w:val="center"/>
          </w:tcPr>
          <w:p w14:paraId="1B145C28" w14:textId="6773F56B" w:rsidR="000507FA" w:rsidRPr="00B10AD4" w:rsidRDefault="000507FA" w:rsidP="000724F7">
            <w:pPr>
              <w:pStyle w:val="TableHeadingg"/>
              <w:rPr>
                <w:rStyle w:val="Strong"/>
                <w:rFonts w:ascii="Open Sans" w:hAnsi="Open Sans" w:cs="Open Sans"/>
                <w:b/>
                <w:bCs/>
                <w:sz w:val="16"/>
              </w:rPr>
            </w:pPr>
            <w:r w:rsidRPr="00B10AD4">
              <w:rPr>
                <w:rFonts w:cs="Open Sans"/>
              </w:rPr>
              <w:t>System Language</w:t>
            </w:r>
          </w:p>
        </w:tc>
        <w:tc>
          <w:tcPr>
            <w:tcW w:w="758" w:type="pct"/>
            <w:shd w:val="clear" w:color="auto" w:fill="498CF1" w:themeFill="background2" w:themeFillShade="BF"/>
            <w:vAlign w:val="center"/>
          </w:tcPr>
          <w:p w14:paraId="77203B9A" w14:textId="53AC7CD6" w:rsidR="000507FA" w:rsidRPr="00B10AD4" w:rsidRDefault="000507FA" w:rsidP="000724F7">
            <w:pPr>
              <w:pStyle w:val="TableHeadingg"/>
              <w:rPr>
                <w:rStyle w:val="Strong"/>
                <w:rFonts w:ascii="Open Sans" w:hAnsi="Open Sans" w:cs="Open Sans"/>
                <w:b/>
                <w:bCs/>
                <w:sz w:val="16"/>
              </w:rPr>
            </w:pPr>
            <w:r w:rsidRPr="00B10AD4">
              <w:rPr>
                <w:rFonts w:cs="Open Sans"/>
              </w:rPr>
              <w:t>Thin/Thick</w:t>
            </w:r>
            <w:r w:rsidRPr="00B10AD4">
              <w:rPr>
                <w:rFonts w:cs="Open Sans"/>
              </w:rPr>
              <w:br/>
              <w:t>Client</w:t>
            </w:r>
          </w:p>
        </w:tc>
        <w:tc>
          <w:tcPr>
            <w:tcW w:w="1062" w:type="pct"/>
            <w:shd w:val="clear" w:color="auto" w:fill="498CF1" w:themeFill="background2" w:themeFillShade="BF"/>
            <w:vAlign w:val="center"/>
          </w:tcPr>
          <w:p w14:paraId="0DBA7226" w14:textId="2498F089" w:rsidR="000507FA" w:rsidRPr="00B10AD4" w:rsidRDefault="000507FA" w:rsidP="000724F7">
            <w:pPr>
              <w:pStyle w:val="TableHeadingg"/>
              <w:rPr>
                <w:rFonts w:cs="Open Sans"/>
              </w:rPr>
            </w:pPr>
            <w:r w:rsidRPr="00B10AD4">
              <w:rPr>
                <w:rFonts w:cs="Open Sans"/>
              </w:rPr>
              <w:t>Environment/</w:t>
            </w:r>
            <w:r w:rsidRPr="00B10AD4">
              <w:rPr>
                <w:rFonts w:cs="Open Sans"/>
              </w:rPr>
              <w:br/>
              <w:t>Access method</w:t>
            </w:r>
          </w:p>
        </w:tc>
        <w:tc>
          <w:tcPr>
            <w:tcW w:w="1439" w:type="pct"/>
            <w:shd w:val="clear" w:color="auto" w:fill="498CF1" w:themeFill="background2" w:themeFillShade="BF"/>
            <w:vAlign w:val="center"/>
          </w:tcPr>
          <w:p w14:paraId="5834C421" w14:textId="78F09F28" w:rsidR="000507FA" w:rsidRPr="00B10AD4" w:rsidRDefault="000507FA" w:rsidP="000724F7">
            <w:pPr>
              <w:pStyle w:val="TableHeadingg"/>
              <w:rPr>
                <w:rFonts w:cs="Open Sans"/>
              </w:rPr>
            </w:pPr>
            <w:r w:rsidRPr="00B10AD4">
              <w:rPr>
                <w:rFonts w:cs="Open Sans"/>
              </w:rPr>
              <w:t>Comments</w:t>
            </w:r>
          </w:p>
        </w:tc>
      </w:tr>
      <w:tr w:rsidR="005C4926" w:rsidRPr="00767335" w14:paraId="0506EAD3" w14:textId="7B550C7D" w:rsidTr="005C4926">
        <w:trPr>
          <w:trHeight w:val="20"/>
        </w:trPr>
        <w:tc>
          <w:tcPr>
            <w:tcW w:w="225" w:type="pct"/>
          </w:tcPr>
          <w:p w14:paraId="2856F955" w14:textId="77777777" w:rsidR="000507FA" w:rsidRPr="00B10AD4" w:rsidRDefault="000507FA" w:rsidP="00FB63FC">
            <w:pPr>
              <w:pStyle w:val="table"/>
              <w:rPr>
                <w:rFonts w:cs="Open Sans"/>
              </w:rPr>
            </w:pPr>
          </w:p>
        </w:tc>
        <w:tc>
          <w:tcPr>
            <w:tcW w:w="834" w:type="pct"/>
          </w:tcPr>
          <w:p w14:paraId="2BA8019B" w14:textId="4216B3B9" w:rsidR="000507FA" w:rsidRPr="00B10AD4" w:rsidRDefault="000507FA" w:rsidP="00FB63FC">
            <w:pPr>
              <w:pStyle w:val="table"/>
              <w:rPr>
                <w:rFonts w:cs="Open Sans"/>
              </w:rPr>
            </w:pPr>
          </w:p>
        </w:tc>
        <w:tc>
          <w:tcPr>
            <w:tcW w:w="682" w:type="pct"/>
          </w:tcPr>
          <w:p w14:paraId="3FA6F2E2" w14:textId="77777777" w:rsidR="000507FA" w:rsidRPr="00B10AD4" w:rsidRDefault="000507FA" w:rsidP="00FB63FC">
            <w:pPr>
              <w:pStyle w:val="table"/>
              <w:rPr>
                <w:rFonts w:cs="Open Sans"/>
              </w:rPr>
            </w:pPr>
          </w:p>
        </w:tc>
        <w:tc>
          <w:tcPr>
            <w:tcW w:w="758" w:type="pct"/>
          </w:tcPr>
          <w:p w14:paraId="02C0931C" w14:textId="77777777" w:rsidR="000507FA" w:rsidRPr="00B10AD4" w:rsidRDefault="000507FA" w:rsidP="00FB63FC">
            <w:pPr>
              <w:pStyle w:val="table"/>
              <w:rPr>
                <w:rFonts w:cs="Open Sans"/>
              </w:rPr>
            </w:pPr>
          </w:p>
        </w:tc>
        <w:tc>
          <w:tcPr>
            <w:tcW w:w="1062" w:type="pct"/>
          </w:tcPr>
          <w:p w14:paraId="2982559C" w14:textId="692EB371" w:rsidR="000507FA" w:rsidRPr="00B10AD4" w:rsidRDefault="000507FA" w:rsidP="00FB63FC">
            <w:pPr>
              <w:pStyle w:val="table"/>
              <w:rPr>
                <w:rFonts w:cs="Open Sans"/>
              </w:rPr>
            </w:pPr>
          </w:p>
        </w:tc>
        <w:tc>
          <w:tcPr>
            <w:tcW w:w="1439" w:type="pct"/>
          </w:tcPr>
          <w:p w14:paraId="08CD03D6" w14:textId="77777777" w:rsidR="000507FA" w:rsidRPr="00B10AD4" w:rsidRDefault="000507FA" w:rsidP="00FB63FC">
            <w:pPr>
              <w:pStyle w:val="table"/>
              <w:rPr>
                <w:rFonts w:cs="Open Sans"/>
              </w:rPr>
            </w:pPr>
          </w:p>
        </w:tc>
      </w:tr>
    </w:tbl>
    <w:p w14:paraId="789B4540" w14:textId="77777777" w:rsidR="000507FA" w:rsidRPr="00B10AD4" w:rsidRDefault="000507FA" w:rsidP="00FB63FC">
      <w:pPr>
        <w:rPr>
          <w:rStyle w:val="SubtleEmphasis"/>
          <w:rFonts w:cs="Open Sans"/>
        </w:rPr>
      </w:pPr>
      <w:r w:rsidRPr="00B10AD4">
        <w:rPr>
          <w:rStyle w:val="SubtleEmphasis"/>
          <w:rFonts w:cs="Open Sans"/>
        </w:rPr>
        <w:t>*Add more rows to the table to include the complete list of applications.</w:t>
      </w:r>
    </w:p>
    <w:p w14:paraId="590A9877" w14:textId="32426E10" w:rsidR="00D9001D" w:rsidRPr="00B10AD4" w:rsidRDefault="00D9001D" w:rsidP="00FB63FC">
      <w:pPr>
        <w:pStyle w:val="Heading2"/>
        <w:rPr>
          <w:rFonts w:cs="Open Sans"/>
        </w:rPr>
      </w:pPr>
      <w:bookmarkStart w:id="22" w:name="_Toc536547242"/>
      <w:bookmarkStart w:id="23" w:name="_Toc97211738"/>
      <w:r w:rsidRPr="00B10AD4">
        <w:rPr>
          <w:rFonts w:cs="Open Sans"/>
        </w:rPr>
        <w:t>II.3 A</w:t>
      </w:r>
      <w:r w:rsidR="005366AE" w:rsidRPr="00B10AD4">
        <w:rPr>
          <w:rFonts w:cs="Open Sans"/>
        </w:rPr>
        <w:t>s-Is</w:t>
      </w:r>
      <w:r w:rsidRPr="00B10AD4">
        <w:rPr>
          <w:rFonts w:cs="Open Sans"/>
        </w:rPr>
        <w:t xml:space="preserve"> Process map</w:t>
      </w:r>
      <w:bookmarkEnd w:id="22"/>
      <w:bookmarkEnd w:id="23"/>
    </w:p>
    <w:p w14:paraId="2ABAA10B" w14:textId="1A74AC42" w:rsidR="00D9001D" w:rsidRPr="00E20FF8" w:rsidRDefault="00D9001D" w:rsidP="00FB63FC">
      <w:pPr>
        <w:pStyle w:val="Heading3"/>
      </w:pPr>
      <w:r w:rsidRPr="00B10AD4">
        <w:rPr>
          <w:rFonts w:cs="Open Sans"/>
        </w:rPr>
        <w:t>High Level As-Is Process Map:</w:t>
      </w:r>
    </w:p>
    <w:p w14:paraId="6E7767EB" w14:textId="61637705" w:rsidR="00604851" w:rsidRPr="00DF38FB" w:rsidRDefault="00D9001D" w:rsidP="00FB63FC">
      <w:pPr>
        <w:rPr>
          <w:rFonts w:cs="Open Sans"/>
          <w:sz w:val="16"/>
        </w:rPr>
      </w:pPr>
      <w:r w:rsidRPr="00DF38FB">
        <w:rPr>
          <w:rFonts w:cs="Open Sans"/>
          <w:sz w:val="16"/>
        </w:rPr>
        <w:t>This chapter depicts the As</w:t>
      </w:r>
      <w:r w:rsidR="005366AE" w:rsidRPr="00DF38FB">
        <w:rPr>
          <w:rFonts w:cs="Open Sans"/>
          <w:sz w:val="16"/>
        </w:rPr>
        <w:t>-</w:t>
      </w:r>
      <w:r w:rsidRPr="00DF38FB">
        <w:rPr>
          <w:rFonts w:cs="Open Sans"/>
          <w:sz w:val="16"/>
        </w:rPr>
        <w:t>Is business process at a High Level to enable developers to have a high-level understanding of the current process.</w:t>
      </w:r>
    </w:p>
    <w:p w14:paraId="38A73CD4" w14:textId="77777777" w:rsidR="00E0041C" w:rsidRPr="00E0041C" w:rsidRDefault="00E0041C" w:rsidP="00E0041C">
      <w:pPr>
        <w:shd w:val="clear" w:color="auto" w:fill="FFFFFF"/>
        <w:spacing w:beforeAutospacing="1" w:after="0" w:afterAutospacing="1"/>
        <w:textAlignment w:val="baseline"/>
        <w:rPr>
          <w:rFonts w:eastAsia="Times New Roman" w:cs="Open Sans"/>
          <w:color w:val="000000"/>
          <w:sz w:val="20"/>
          <w:szCs w:val="26"/>
          <w:lang w:val="en-IN" w:eastAsia="en-IN"/>
        </w:rPr>
      </w:pPr>
      <w:r w:rsidRPr="00E0041C">
        <w:rPr>
          <w:rFonts w:eastAsia="Times New Roman" w:cs="Open Sans"/>
          <w:color w:val="000000"/>
          <w:sz w:val="20"/>
          <w:szCs w:val="26"/>
          <w:lang w:val="en-IN" w:eastAsia="en-IN"/>
        </w:rPr>
        <w:t>A local bank is looking at automating some of their incoming documents to improve the efficiency of the process. The documents lined up for the automation include </w:t>
      </w:r>
      <w:r w:rsidRPr="00DF38FB">
        <w:rPr>
          <w:rFonts w:eastAsia="Times New Roman" w:cs="Open Sans"/>
          <w:b/>
          <w:bCs/>
          <w:color w:val="000000"/>
          <w:sz w:val="20"/>
          <w:szCs w:val="26"/>
          <w:bdr w:val="none" w:sz="0" w:space="0" w:color="auto" w:frame="1"/>
          <w:lang w:val="en-IN" w:eastAsia="en-IN"/>
        </w:rPr>
        <w:t>Credit Card Applications</w:t>
      </w:r>
      <w:r w:rsidRPr="00E0041C">
        <w:rPr>
          <w:rFonts w:eastAsia="Times New Roman" w:cs="Open Sans"/>
          <w:color w:val="000000"/>
          <w:sz w:val="20"/>
          <w:szCs w:val="26"/>
          <w:lang w:val="en-IN" w:eastAsia="en-IN"/>
        </w:rPr>
        <w:t> and</w:t>
      </w:r>
      <w:r w:rsidRPr="00DF38FB">
        <w:rPr>
          <w:rFonts w:eastAsia="Times New Roman" w:cs="Open Sans"/>
          <w:b/>
          <w:bCs/>
          <w:color w:val="000000"/>
          <w:sz w:val="20"/>
          <w:szCs w:val="26"/>
          <w:bdr w:val="none" w:sz="0" w:space="0" w:color="auto" w:frame="1"/>
          <w:lang w:val="en-IN" w:eastAsia="en-IN"/>
        </w:rPr>
        <w:t> Bank Account Opening forms</w:t>
      </w:r>
      <w:r w:rsidRPr="00E0041C">
        <w:rPr>
          <w:rFonts w:eastAsia="Times New Roman" w:cs="Open Sans"/>
          <w:color w:val="000000"/>
          <w:sz w:val="20"/>
          <w:szCs w:val="26"/>
          <w:lang w:val="en-IN" w:eastAsia="en-IN"/>
        </w:rPr>
        <w:t>.  </w:t>
      </w:r>
    </w:p>
    <w:p w14:paraId="02D556B4" w14:textId="77777777" w:rsidR="00E0041C" w:rsidRPr="00E0041C" w:rsidRDefault="00E0041C" w:rsidP="00E0041C">
      <w:pPr>
        <w:shd w:val="clear" w:color="auto" w:fill="FFFFFF"/>
        <w:spacing w:before="100" w:beforeAutospacing="1" w:after="100" w:afterAutospacing="1"/>
        <w:textAlignment w:val="baseline"/>
        <w:rPr>
          <w:rFonts w:eastAsia="Times New Roman" w:cs="Open Sans"/>
          <w:color w:val="000000"/>
          <w:sz w:val="20"/>
          <w:szCs w:val="26"/>
          <w:lang w:val="en-IN" w:eastAsia="en-IN"/>
        </w:rPr>
      </w:pPr>
      <w:r w:rsidRPr="00E0041C">
        <w:rPr>
          <w:rFonts w:eastAsia="Times New Roman" w:cs="Open Sans"/>
          <w:color w:val="000000"/>
          <w:sz w:val="20"/>
          <w:szCs w:val="26"/>
          <w:lang w:val="en-IN" w:eastAsia="en-IN"/>
        </w:rPr>
        <w:t>The PDF document sent to the respective department includes either the credit card application form or the account opening form. Usually, the account opening form is followed by a Know Your Customer (KYC) form. The order in which these documents are attached in the PDF file may differ. </w:t>
      </w:r>
    </w:p>
    <w:p w14:paraId="4D6BE805" w14:textId="77777777" w:rsidR="00E0041C" w:rsidRPr="00E0041C" w:rsidRDefault="00E0041C" w:rsidP="00E0041C">
      <w:pPr>
        <w:shd w:val="clear" w:color="auto" w:fill="FFFFFF"/>
        <w:spacing w:after="0"/>
        <w:textAlignment w:val="baseline"/>
        <w:rPr>
          <w:rFonts w:eastAsia="Times New Roman" w:cs="Open Sans"/>
          <w:color w:val="000000"/>
          <w:sz w:val="20"/>
          <w:szCs w:val="26"/>
          <w:lang w:val="en-IN" w:eastAsia="en-IN"/>
        </w:rPr>
      </w:pPr>
      <w:r w:rsidRPr="00E0041C">
        <w:rPr>
          <w:rFonts w:eastAsia="Times New Roman" w:cs="Open Sans"/>
          <w:color w:val="000000"/>
          <w:sz w:val="20"/>
          <w:szCs w:val="26"/>
          <w:lang w:val="en-IN" w:eastAsia="en-IN"/>
        </w:rPr>
        <w:t>You need to extract the fields from the documents below and generate a Document Understanding workflow to process the documents by generating the extracted results in Excel files.</w:t>
      </w:r>
    </w:p>
    <w:p w14:paraId="3FD9D70E" w14:textId="231BFE91" w:rsidR="00E0041C" w:rsidRDefault="00E0041C" w:rsidP="00FB63FC">
      <w:pPr>
        <w:rPr>
          <w:rFonts w:cs="Open Sans"/>
        </w:rPr>
      </w:pPr>
    </w:p>
    <w:p w14:paraId="62D56FA9" w14:textId="77777777" w:rsidR="00E0041C" w:rsidRPr="00B10AD4" w:rsidRDefault="00E0041C" w:rsidP="00FB63FC">
      <w:pPr>
        <w:rPr>
          <w:rFonts w:cs="Open Sans"/>
        </w:rPr>
      </w:pPr>
    </w:p>
    <w:p w14:paraId="635FC5D1" w14:textId="51261E39" w:rsidR="00510C73" w:rsidRPr="00B10AD4" w:rsidRDefault="00604851" w:rsidP="00FB63FC">
      <w:pPr>
        <w:rPr>
          <w:rFonts w:cs="Open Sans"/>
        </w:rPr>
      </w:pPr>
      <w:r w:rsidRPr="00B10AD4">
        <w:rPr>
          <w:rFonts w:cs="Open Sans"/>
          <w:noProof/>
        </w:rPr>
        <w:drawing>
          <wp:inline distT="0" distB="0" distL="0" distR="0" wp14:anchorId="212082E9" wp14:editId="774AD87E">
            <wp:extent cx="5905500" cy="1009650"/>
            <wp:effectExtent l="0" t="0" r="0" b="0"/>
            <wp:docPr id="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1009650"/>
                    </a:xfrm>
                    <a:prstGeom prst="rect">
                      <a:avLst/>
                    </a:prstGeom>
                    <a:noFill/>
                    <a:ln>
                      <a:noFill/>
                    </a:ln>
                  </pic:spPr>
                </pic:pic>
              </a:graphicData>
            </a:graphic>
          </wp:inline>
        </w:drawing>
      </w:r>
      <w:r w:rsidR="00510C73" w:rsidRPr="00B10AD4">
        <w:rPr>
          <w:rFonts w:cs="Open Sans"/>
        </w:rPr>
        <w:br w:type="page"/>
      </w:r>
    </w:p>
    <w:p w14:paraId="29AE0066" w14:textId="293218C7" w:rsidR="00D9001D" w:rsidRPr="00B10AD4" w:rsidRDefault="00D9001D" w:rsidP="00FB63FC">
      <w:pPr>
        <w:pStyle w:val="Heading2"/>
        <w:rPr>
          <w:rFonts w:cs="Open Sans"/>
        </w:rPr>
      </w:pPr>
      <w:bookmarkStart w:id="24" w:name="_Toc97211739"/>
      <w:r w:rsidRPr="00B10AD4">
        <w:rPr>
          <w:rFonts w:cs="Open Sans"/>
        </w:rPr>
        <w:lastRenderedPageBreak/>
        <w:t>II.</w:t>
      </w:r>
      <w:r w:rsidRPr="00B10AD4">
        <w:rPr>
          <w:rFonts w:cs="Open Sans"/>
          <w:lang w:val="uk-UA"/>
        </w:rPr>
        <w:t>4</w:t>
      </w:r>
      <w:r w:rsidRPr="00B10AD4">
        <w:rPr>
          <w:rFonts w:cs="Open Sans"/>
        </w:rPr>
        <w:t xml:space="preserve"> Process statistics</w:t>
      </w:r>
      <w:bookmarkEnd w:id="24"/>
    </w:p>
    <w:p w14:paraId="135223CC" w14:textId="37F623C2" w:rsidR="00D9001D" w:rsidRPr="00B10AD4" w:rsidRDefault="00D9001D" w:rsidP="00FB63FC">
      <w:pPr>
        <w:pStyle w:val="Heading3"/>
        <w:rPr>
          <w:rFonts w:cs="Open Sans"/>
        </w:rPr>
      </w:pPr>
      <w:r w:rsidRPr="00B10AD4">
        <w:rPr>
          <w:rFonts w:cs="Open Sans"/>
        </w:rPr>
        <w:t>High level statistics</w:t>
      </w:r>
    </w:p>
    <w:tbl>
      <w:tblPr>
        <w:tblStyle w:val="ListTable4"/>
        <w:tblW w:w="9356" w:type="dxa"/>
        <w:tblBorders>
          <w:insideH w:val="single" w:sz="4" w:space="0" w:color="000000" w:themeColor="text1"/>
          <w:insideV w:val="single" w:sz="4" w:space="0" w:color="D9D9D9" w:themeColor="background1" w:themeShade="D9"/>
        </w:tblBorders>
        <w:tblLayout w:type="fixed"/>
        <w:tblLook w:val="0620" w:firstRow="1" w:lastRow="0" w:firstColumn="0" w:lastColumn="0" w:noHBand="1" w:noVBand="1"/>
      </w:tblPr>
      <w:tblGrid>
        <w:gridCol w:w="1418"/>
        <w:gridCol w:w="1276"/>
        <w:gridCol w:w="992"/>
        <w:gridCol w:w="1134"/>
        <w:gridCol w:w="1134"/>
        <w:gridCol w:w="1276"/>
        <w:gridCol w:w="1134"/>
        <w:gridCol w:w="992"/>
      </w:tblGrid>
      <w:tr w:rsidR="00A90DF8" w:rsidRPr="00D4605C" w14:paraId="0FDA15EA"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1418" w:type="dxa"/>
            <w:tcBorders>
              <w:top w:val="none" w:sz="0" w:space="0" w:color="auto"/>
              <w:left w:val="none" w:sz="0" w:space="0" w:color="auto"/>
              <w:bottom w:val="none" w:sz="0" w:space="0" w:color="auto"/>
            </w:tcBorders>
            <w:shd w:val="clear" w:color="auto" w:fill="498CF1" w:themeFill="background2" w:themeFillShade="BF"/>
            <w:vAlign w:val="center"/>
          </w:tcPr>
          <w:p w14:paraId="1313D24F" w14:textId="5C708D2A" w:rsidR="00A90DF8" w:rsidRPr="00B10AD4" w:rsidRDefault="00A90DF8" w:rsidP="00FB63FC">
            <w:pPr>
              <w:pStyle w:val="TableHeadingg"/>
              <w:rPr>
                <w:rStyle w:val="Strong"/>
                <w:rFonts w:ascii="Open Sans" w:hAnsi="Open Sans" w:cs="Open Sans"/>
                <w:sz w:val="22"/>
              </w:rPr>
            </w:pPr>
            <w:r w:rsidRPr="00B10AD4">
              <w:rPr>
                <w:rFonts w:cs="Open Sans"/>
                <w:b/>
              </w:rPr>
              <w:t>Processes</w:t>
            </w:r>
          </w:p>
        </w:tc>
        <w:tc>
          <w:tcPr>
            <w:tcW w:w="1276" w:type="dxa"/>
            <w:tcBorders>
              <w:top w:val="none" w:sz="0" w:space="0" w:color="auto"/>
              <w:bottom w:val="none" w:sz="0" w:space="0" w:color="auto"/>
            </w:tcBorders>
            <w:shd w:val="clear" w:color="auto" w:fill="498CF1" w:themeFill="background2" w:themeFillShade="BF"/>
            <w:vAlign w:val="center"/>
          </w:tcPr>
          <w:p w14:paraId="7A77DE10" w14:textId="5837D3B3" w:rsidR="00A90DF8" w:rsidRPr="00B10AD4" w:rsidRDefault="00A90DF8" w:rsidP="00FB63FC">
            <w:pPr>
              <w:pStyle w:val="TableHeadingg"/>
              <w:rPr>
                <w:rStyle w:val="Strong"/>
                <w:rFonts w:ascii="Open Sans" w:hAnsi="Open Sans" w:cs="Open Sans"/>
                <w:bCs w:val="0"/>
                <w:sz w:val="22"/>
              </w:rPr>
            </w:pPr>
            <w:r w:rsidRPr="00B10AD4">
              <w:rPr>
                <w:rStyle w:val="Strong"/>
                <w:rFonts w:ascii="Open Sans" w:hAnsi="Open Sans" w:cs="Open Sans"/>
                <w:bCs w:val="0"/>
                <w:sz w:val="22"/>
              </w:rPr>
              <w:t>Windows</w:t>
            </w:r>
          </w:p>
        </w:tc>
        <w:tc>
          <w:tcPr>
            <w:tcW w:w="992" w:type="dxa"/>
            <w:tcBorders>
              <w:top w:val="none" w:sz="0" w:space="0" w:color="auto"/>
              <w:bottom w:val="none" w:sz="0" w:space="0" w:color="auto"/>
            </w:tcBorders>
            <w:shd w:val="clear" w:color="auto" w:fill="498CF1" w:themeFill="background2" w:themeFillShade="BF"/>
            <w:vAlign w:val="center"/>
          </w:tcPr>
          <w:p w14:paraId="638F02F2" w14:textId="70247BBC" w:rsidR="00A90DF8" w:rsidRPr="00B10AD4" w:rsidRDefault="0094082D" w:rsidP="00FB63FC">
            <w:pPr>
              <w:pStyle w:val="TableHeadingg"/>
              <w:rPr>
                <w:rStyle w:val="Strong"/>
                <w:rFonts w:ascii="Open Sans" w:hAnsi="Open Sans" w:cs="Open Sans"/>
                <w:b w:val="0"/>
                <w:bCs w:val="0"/>
                <w:sz w:val="22"/>
              </w:rPr>
            </w:pPr>
            <w:r w:rsidRPr="00B10AD4">
              <w:rPr>
                <w:rFonts w:cs="Open Sans"/>
                <w:b/>
              </w:rPr>
              <w:t>Action</w:t>
            </w:r>
            <w:r w:rsidR="00A90DF8" w:rsidRPr="00B10AD4">
              <w:rPr>
                <w:rFonts w:cs="Open Sans"/>
                <w:b/>
              </w:rPr>
              <w:t>s</w:t>
            </w:r>
          </w:p>
        </w:tc>
        <w:tc>
          <w:tcPr>
            <w:tcW w:w="1134" w:type="dxa"/>
            <w:tcBorders>
              <w:top w:val="none" w:sz="0" w:space="0" w:color="auto"/>
              <w:bottom w:val="none" w:sz="0" w:space="0" w:color="auto"/>
            </w:tcBorders>
            <w:shd w:val="clear" w:color="auto" w:fill="498CF1" w:themeFill="background2" w:themeFillShade="BF"/>
            <w:vAlign w:val="center"/>
          </w:tcPr>
          <w:p w14:paraId="0070F6ED" w14:textId="77AE6FFD" w:rsidR="00A90DF8" w:rsidRPr="00B10AD4" w:rsidRDefault="008C5EAF" w:rsidP="00FB63FC">
            <w:pPr>
              <w:pStyle w:val="TableHeadingg"/>
              <w:rPr>
                <w:rStyle w:val="Strong"/>
                <w:rFonts w:ascii="Open Sans" w:hAnsi="Open Sans" w:cs="Open Sans"/>
                <w:b w:val="0"/>
                <w:bCs w:val="0"/>
                <w:sz w:val="22"/>
              </w:rPr>
            </w:pPr>
            <w:r w:rsidRPr="00B10AD4">
              <w:rPr>
                <w:rFonts w:cs="Open Sans"/>
                <w:b/>
              </w:rPr>
              <w:t>Mouse clicks</w:t>
            </w:r>
          </w:p>
        </w:tc>
        <w:tc>
          <w:tcPr>
            <w:tcW w:w="1134" w:type="dxa"/>
            <w:tcBorders>
              <w:top w:val="none" w:sz="0" w:space="0" w:color="auto"/>
              <w:bottom w:val="none" w:sz="0" w:space="0" w:color="auto"/>
            </w:tcBorders>
            <w:shd w:val="clear" w:color="auto" w:fill="498CF1" w:themeFill="background2" w:themeFillShade="BF"/>
            <w:vAlign w:val="center"/>
          </w:tcPr>
          <w:p w14:paraId="08BDA2FD" w14:textId="5660B9A9" w:rsidR="00A90DF8" w:rsidRPr="00B10AD4" w:rsidRDefault="008C5EAF" w:rsidP="00FB63FC">
            <w:pPr>
              <w:pStyle w:val="TableHeadingg"/>
              <w:rPr>
                <w:rStyle w:val="Strong"/>
                <w:rFonts w:ascii="Open Sans" w:hAnsi="Open Sans" w:cs="Open Sans"/>
                <w:b w:val="0"/>
                <w:bCs w:val="0"/>
                <w:sz w:val="22"/>
              </w:rPr>
            </w:pPr>
            <w:r w:rsidRPr="00B10AD4">
              <w:rPr>
                <w:rFonts w:cs="Open Sans"/>
                <w:b/>
              </w:rPr>
              <w:t>Keys pressed</w:t>
            </w:r>
          </w:p>
        </w:tc>
        <w:tc>
          <w:tcPr>
            <w:tcW w:w="1276" w:type="dxa"/>
            <w:tcBorders>
              <w:top w:val="none" w:sz="0" w:space="0" w:color="auto"/>
              <w:bottom w:val="none" w:sz="0" w:space="0" w:color="auto"/>
            </w:tcBorders>
            <w:shd w:val="clear" w:color="auto" w:fill="498CF1" w:themeFill="background2" w:themeFillShade="BF"/>
            <w:vAlign w:val="center"/>
          </w:tcPr>
          <w:p w14:paraId="6E2282EC" w14:textId="3E7F76F7" w:rsidR="00A90DF8" w:rsidRPr="00B10AD4" w:rsidRDefault="008C5EAF" w:rsidP="00FB63FC">
            <w:pPr>
              <w:pStyle w:val="TableHeadingg"/>
              <w:rPr>
                <w:rStyle w:val="Strong"/>
                <w:rFonts w:ascii="Open Sans" w:hAnsi="Open Sans" w:cs="Open Sans"/>
                <w:b w:val="0"/>
                <w:bCs w:val="0"/>
                <w:sz w:val="22"/>
              </w:rPr>
            </w:pPr>
            <w:r w:rsidRPr="00B10AD4">
              <w:rPr>
                <w:rFonts w:cs="Open Sans"/>
                <w:b/>
              </w:rPr>
              <w:t>Text entries</w:t>
            </w:r>
          </w:p>
        </w:tc>
        <w:tc>
          <w:tcPr>
            <w:tcW w:w="1134" w:type="dxa"/>
            <w:tcBorders>
              <w:top w:val="none" w:sz="0" w:space="0" w:color="auto"/>
              <w:bottom w:val="none" w:sz="0" w:space="0" w:color="auto"/>
            </w:tcBorders>
            <w:shd w:val="clear" w:color="auto" w:fill="498CF1" w:themeFill="background2" w:themeFillShade="BF"/>
            <w:vAlign w:val="center"/>
          </w:tcPr>
          <w:p w14:paraId="3D059A39" w14:textId="33B8B0C9" w:rsidR="00A90DF8" w:rsidRPr="00B10AD4" w:rsidRDefault="008C5EAF" w:rsidP="00FB63FC">
            <w:pPr>
              <w:pStyle w:val="TableHeadingg"/>
              <w:rPr>
                <w:rStyle w:val="Strong"/>
                <w:rFonts w:ascii="Open Sans" w:hAnsi="Open Sans" w:cs="Open Sans"/>
                <w:b w:val="0"/>
                <w:bCs w:val="0"/>
                <w:sz w:val="22"/>
              </w:rPr>
            </w:pPr>
            <w:r w:rsidRPr="00B10AD4">
              <w:rPr>
                <w:rFonts w:cs="Open Sans"/>
                <w:b/>
              </w:rPr>
              <w:t>Hotkeys used</w:t>
            </w:r>
          </w:p>
        </w:tc>
        <w:tc>
          <w:tcPr>
            <w:tcW w:w="992" w:type="dxa"/>
            <w:tcBorders>
              <w:top w:val="none" w:sz="0" w:space="0" w:color="auto"/>
              <w:bottom w:val="none" w:sz="0" w:space="0" w:color="auto"/>
              <w:right w:val="none" w:sz="0" w:space="0" w:color="auto"/>
            </w:tcBorders>
            <w:shd w:val="clear" w:color="auto" w:fill="498CF1" w:themeFill="background2" w:themeFillShade="BF"/>
            <w:vAlign w:val="center"/>
          </w:tcPr>
          <w:p w14:paraId="1AFA4FF4" w14:textId="4C4583F6" w:rsidR="00A90DF8" w:rsidRPr="00B10AD4" w:rsidRDefault="008C5EAF" w:rsidP="00FB63FC">
            <w:pPr>
              <w:pStyle w:val="TableHeadingg"/>
              <w:rPr>
                <w:rStyle w:val="Strong"/>
                <w:rFonts w:ascii="Open Sans" w:hAnsi="Open Sans" w:cs="Open Sans"/>
                <w:b w:val="0"/>
                <w:bCs w:val="0"/>
                <w:sz w:val="22"/>
              </w:rPr>
            </w:pPr>
            <w:r w:rsidRPr="00B10AD4">
              <w:rPr>
                <w:rFonts w:cs="Open Sans"/>
                <w:b/>
              </w:rPr>
              <w:t>Time</w:t>
            </w:r>
          </w:p>
        </w:tc>
      </w:tr>
      <w:tr w:rsidR="006C6B1A" w:rsidRPr="00510C73" w14:paraId="0AF115B9" w14:textId="77777777" w:rsidTr="00202917">
        <w:trPr>
          <w:trHeight w:val="26"/>
        </w:trPr>
        <w:tc>
          <w:tcPr>
            <w:tcW w:w="1418" w:type="dxa"/>
            <w:vAlign w:val="center"/>
          </w:tcPr>
          <w:p w14:paraId="3C87766B" w14:textId="341C233B" w:rsidR="006C6B1A" w:rsidRPr="00B10AD4" w:rsidRDefault="006C6B1A" w:rsidP="00FB63FC">
            <w:pPr>
              <w:pStyle w:val="table"/>
              <w:rPr>
                <w:rFonts w:cs="Open Sans"/>
              </w:rPr>
            </w:pPr>
            <w:r w:rsidRPr="00B10AD4">
              <w:rPr>
                <w:rFonts w:cs="Open Sans"/>
              </w:rPr>
              <w:t>0</w:t>
            </w:r>
          </w:p>
        </w:tc>
        <w:tc>
          <w:tcPr>
            <w:tcW w:w="1276" w:type="dxa"/>
            <w:vAlign w:val="center"/>
          </w:tcPr>
          <w:p w14:paraId="33D6BA7E" w14:textId="5BE88796" w:rsidR="006C6B1A" w:rsidRPr="00B10AD4" w:rsidRDefault="006C6B1A" w:rsidP="00FB63FC">
            <w:pPr>
              <w:pStyle w:val="table"/>
              <w:rPr>
                <w:rFonts w:cs="Open Sans"/>
              </w:rPr>
            </w:pPr>
            <w:r w:rsidRPr="00B10AD4">
              <w:rPr>
                <w:rFonts w:cs="Open Sans"/>
              </w:rPr>
              <w:t>0</w:t>
            </w:r>
          </w:p>
        </w:tc>
        <w:tc>
          <w:tcPr>
            <w:tcW w:w="992" w:type="dxa"/>
            <w:vAlign w:val="center"/>
          </w:tcPr>
          <w:p w14:paraId="4FBD4286" w14:textId="302F1FAE" w:rsidR="006C6B1A" w:rsidRPr="00B10AD4" w:rsidRDefault="006C6B1A" w:rsidP="00FB63FC">
            <w:pPr>
              <w:pStyle w:val="table"/>
              <w:rPr>
                <w:rFonts w:cs="Open Sans"/>
              </w:rPr>
            </w:pPr>
            <w:r w:rsidRPr="00B10AD4">
              <w:rPr>
                <w:rFonts w:cs="Open Sans"/>
              </w:rPr>
              <w:t>0</w:t>
            </w:r>
          </w:p>
        </w:tc>
        <w:tc>
          <w:tcPr>
            <w:tcW w:w="1134" w:type="dxa"/>
            <w:vAlign w:val="center"/>
          </w:tcPr>
          <w:p w14:paraId="2AADE4D9" w14:textId="08ECBA30" w:rsidR="006C6B1A" w:rsidRPr="00B10AD4" w:rsidRDefault="006C6B1A" w:rsidP="00FB63FC">
            <w:pPr>
              <w:pStyle w:val="table"/>
              <w:rPr>
                <w:rFonts w:cs="Open Sans"/>
              </w:rPr>
            </w:pPr>
            <w:r w:rsidRPr="00B10AD4">
              <w:rPr>
                <w:rFonts w:cs="Open Sans"/>
              </w:rPr>
              <w:t>0</w:t>
            </w:r>
          </w:p>
        </w:tc>
        <w:tc>
          <w:tcPr>
            <w:tcW w:w="1134" w:type="dxa"/>
            <w:vAlign w:val="center"/>
          </w:tcPr>
          <w:p w14:paraId="6C312E53" w14:textId="503126C4" w:rsidR="006C6B1A" w:rsidRPr="00B10AD4" w:rsidRDefault="006C6B1A" w:rsidP="00FB63FC">
            <w:pPr>
              <w:pStyle w:val="table"/>
              <w:rPr>
                <w:rFonts w:cs="Open Sans"/>
              </w:rPr>
            </w:pPr>
            <w:r w:rsidRPr="00B10AD4">
              <w:rPr>
                <w:rFonts w:cs="Open Sans"/>
              </w:rPr>
              <w:t>0</w:t>
            </w:r>
          </w:p>
        </w:tc>
        <w:tc>
          <w:tcPr>
            <w:tcW w:w="1276" w:type="dxa"/>
            <w:vAlign w:val="center"/>
          </w:tcPr>
          <w:p w14:paraId="35CB09A8" w14:textId="075C8EDB" w:rsidR="006C6B1A" w:rsidRPr="00B10AD4" w:rsidRDefault="006C6B1A" w:rsidP="00FB63FC">
            <w:pPr>
              <w:pStyle w:val="table"/>
              <w:rPr>
                <w:rFonts w:cs="Open Sans"/>
              </w:rPr>
            </w:pPr>
            <w:r w:rsidRPr="00B10AD4">
              <w:rPr>
                <w:rFonts w:cs="Open Sans"/>
              </w:rPr>
              <w:t>0</w:t>
            </w:r>
          </w:p>
        </w:tc>
        <w:tc>
          <w:tcPr>
            <w:tcW w:w="1134" w:type="dxa"/>
            <w:vAlign w:val="center"/>
          </w:tcPr>
          <w:p w14:paraId="493E5443" w14:textId="5089C451" w:rsidR="006C6B1A" w:rsidRPr="00B10AD4" w:rsidRDefault="006C6B1A" w:rsidP="00FB63FC">
            <w:pPr>
              <w:pStyle w:val="table"/>
              <w:rPr>
                <w:rFonts w:cs="Open Sans"/>
              </w:rPr>
            </w:pPr>
            <w:r w:rsidRPr="00B10AD4">
              <w:rPr>
                <w:rFonts w:cs="Open Sans"/>
              </w:rPr>
              <w:t>0</w:t>
            </w:r>
          </w:p>
        </w:tc>
        <w:tc>
          <w:tcPr>
            <w:tcW w:w="992" w:type="dxa"/>
            <w:vAlign w:val="center"/>
          </w:tcPr>
          <w:p w14:paraId="77336D32" w14:textId="20B7543E" w:rsidR="006C6B1A" w:rsidRPr="00B10AD4" w:rsidRDefault="006C6B1A" w:rsidP="00FB63FC">
            <w:pPr>
              <w:pStyle w:val="table"/>
              <w:rPr>
                <w:rFonts w:cs="Open Sans"/>
              </w:rPr>
            </w:pPr>
            <w:r w:rsidRPr="00B10AD4">
              <w:rPr>
                <w:rFonts w:cs="Open Sans"/>
              </w:rPr>
              <w:t>0.0 sec.</w:t>
            </w:r>
          </w:p>
        </w:tc>
      </w:tr>
    </w:tbl>
    <w:p w14:paraId="78C69214" w14:textId="103DC970" w:rsidR="00A90DF8" w:rsidRDefault="00A90DF8" w:rsidP="00FB63FC"/>
    <w:p w14:paraId="024F4962" w14:textId="0E5CD926" w:rsidR="00D9001D" w:rsidRPr="00B10AD4" w:rsidRDefault="00D9001D" w:rsidP="00FB63FC">
      <w:pPr>
        <w:pStyle w:val="Heading3"/>
        <w:rPr>
          <w:rFonts w:cs="Open Sans"/>
        </w:rPr>
      </w:pPr>
      <w:r w:rsidRPr="00B10AD4">
        <w:rPr>
          <w:rFonts w:cs="Open Sans"/>
        </w:rPr>
        <w:t>Detailed statistics</w:t>
      </w:r>
    </w:p>
    <w:tbl>
      <w:tblPr>
        <w:tblStyle w:val="ListTable4"/>
        <w:tblW w:w="5000" w:type="pct"/>
        <w:tblBorders>
          <w:insideH w:val="single" w:sz="4" w:space="0" w:color="000000" w:themeColor="text1"/>
          <w:insideV w:val="single" w:sz="4" w:space="0" w:color="D9D9D9" w:themeColor="background1" w:themeShade="D9"/>
        </w:tblBorders>
        <w:tblLook w:val="0600" w:firstRow="0" w:lastRow="0" w:firstColumn="0" w:lastColumn="0" w:noHBand="1" w:noVBand="1"/>
      </w:tblPr>
      <w:tblGrid>
        <w:gridCol w:w="2974"/>
        <w:gridCol w:w="2124"/>
        <w:gridCol w:w="2124"/>
        <w:gridCol w:w="2128"/>
      </w:tblGrid>
      <w:tr w:rsidR="000724F7" w:rsidRPr="00B65D06" w14:paraId="497D5135" w14:textId="77777777" w:rsidTr="00202917">
        <w:trPr>
          <w:trHeight w:val="20"/>
        </w:trPr>
        <w:tc>
          <w:tcPr>
            <w:tcW w:w="1590" w:type="pct"/>
            <w:shd w:val="clear" w:color="auto" w:fill="498CF1" w:themeFill="background2" w:themeFillShade="BF"/>
            <w:vAlign w:val="center"/>
          </w:tcPr>
          <w:p w14:paraId="5EA2DD53" w14:textId="296A639B" w:rsidR="0072405E" w:rsidRPr="00B10AD4" w:rsidRDefault="0072405E" w:rsidP="000724F7">
            <w:pPr>
              <w:pStyle w:val="TableHeadingg"/>
              <w:jc w:val="left"/>
              <w:rPr>
                <w:rStyle w:val="Strong"/>
                <w:rFonts w:ascii="Open Sans" w:hAnsi="Open Sans" w:cs="Open Sans"/>
                <w:b/>
                <w:bCs/>
                <w:sz w:val="16"/>
              </w:rPr>
            </w:pPr>
            <w:r w:rsidRPr="00B10AD4">
              <w:rPr>
                <w:rFonts w:cs="Open Sans"/>
              </w:rPr>
              <w:t>Window name</w:t>
            </w:r>
          </w:p>
        </w:tc>
        <w:tc>
          <w:tcPr>
            <w:tcW w:w="1136" w:type="pct"/>
            <w:shd w:val="clear" w:color="auto" w:fill="498CF1" w:themeFill="background2" w:themeFillShade="BF"/>
            <w:vAlign w:val="center"/>
          </w:tcPr>
          <w:p w14:paraId="29119132" w14:textId="3A2A402E" w:rsidR="0072405E" w:rsidRPr="00B10AD4" w:rsidRDefault="0072405E" w:rsidP="000724F7">
            <w:pPr>
              <w:pStyle w:val="TableHeadingg"/>
              <w:jc w:val="left"/>
              <w:rPr>
                <w:rStyle w:val="Strong"/>
                <w:rFonts w:ascii="Open Sans" w:hAnsi="Open Sans" w:cs="Open Sans"/>
                <w:b/>
                <w:bCs/>
                <w:sz w:val="16"/>
              </w:rPr>
            </w:pPr>
            <w:r w:rsidRPr="00B10AD4">
              <w:rPr>
                <w:rFonts w:cs="Open Sans"/>
              </w:rPr>
              <w:t>Mouse Clicks</w:t>
            </w:r>
          </w:p>
        </w:tc>
        <w:tc>
          <w:tcPr>
            <w:tcW w:w="1136" w:type="pct"/>
            <w:shd w:val="clear" w:color="auto" w:fill="498CF1" w:themeFill="background2" w:themeFillShade="BF"/>
            <w:vAlign w:val="center"/>
          </w:tcPr>
          <w:p w14:paraId="21FBEF0D" w14:textId="79B56FD5" w:rsidR="0072405E" w:rsidRPr="00B10AD4" w:rsidRDefault="0072405E" w:rsidP="000724F7">
            <w:pPr>
              <w:pStyle w:val="TableHeadingg"/>
              <w:jc w:val="left"/>
              <w:rPr>
                <w:rStyle w:val="Strong"/>
                <w:rFonts w:ascii="Open Sans" w:hAnsi="Open Sans" w:cs="Open Sans"/>
                <w:b/>
                <w:bCs/>
                <w:sz w:val="16"/>
              </w:rPr>
            </w:pPr>
            <w:r w:rsidRPr="00B10AD4">
              <w:rPr>
                <w:rFonts w:cs="Open Sans"/>
              </w:rPr>
              <w:t>Text entries</w:t>
            </w:r>
          </w:p>
        </w:tc>
        <w:tc>
          <w:tcPr>
            <w:tcW w:w="1138" w:type="pct"/>
            <w:shd w:val="clear" w:color="auto" w:fill="498CF1" w:themeFill="background2" w:themeFillShade="BF"/>
            <w:vAlign w:val="center"/>
          </w:tcPr>
          <w:p w14:paraId="590E8EED" w14:textId="79E2DEAE" w:rsidR="0072405E" w:rsidRPr="00B10AD4" w:rsidRDefault="0072405E" w:rsidP="000724F7">
            <w:pPr>
              <w:pStyle w:val="TableHeadingg"/>
              <w:jc w:val="left"/>
              <w:rPr>
                <w:rFonts w:cs="Open Sans"/>
              </w:rPr>
            </w:pPr>
            <w:r w:rsidRPr="00B10AD4">
              <w:rPr>
                <w:rFonts w:cs="Open Sans"/>
              </w:rPr>
              <w:t>Keys pressed</w:t>
            </w:r>
          </w:p>
        </w:tc>
      </w:tr>
    </w:tbl>
    <w:p w14:paraId="05B40CAA" w14:textId="77777777" w:rsidR="00202917" w:rsidRDefault="00202917" w:rsidP="00202917">
      <w:pPr>
        <w:tabs>
          <w:tab w:val="left" w:pos="3815"/>
        </w:tabs>
      </w:pPr>
      <w:bookmarkStart w:id="25" w:name="_Toc536547243"/>
    </w:p>
    <w:p w14:paraId="5BA5DDF6" w14:textId="2FBD7A35" w:rsidR="00510C73" w:rsidRPr="00B10AD4" w:rsidRDefault="00202917" w:rsidP="00202917">
      <w:pPr>
        <w:tabs>
          <w:tab w:val="left" w:pos="3815"/>
        </w:tabs>
        <w:rPr>
          <w:rFonts w:cs="Open Sans"/>
        </w:rPr>
      </w:pPr>
      <w:r w:rsidRPr="00B10AD4">
        <w:rPr>
          <w:rFonts w:cs="Open Sans"/>
        </w:rPr>
        <w:tab/>
      </w:r>
    </w:p>
    <w:p w14:paraId="6A0D509E" w14:textId="77777777" w:rsidR="00316ADD" w:rsidRPr="00B10AD4" w:rsidRDefault="00316ADD">
      <w:pPr>
        <w:spacing w:line="360" w:lineRule="auto"/>
        <w:ind w:firstLine="360"/>
        <w:rPr>
          <w:rFonts w:eastAsiaTheme="majorEastAsia" w:cs="Open Sans"/>
          <w:b/>
          <w:sz w:val="32"/>
          <w:szCs w:val="32"/>
        </w:rPr>
      </w:pPr>
      <w:r w:rsidRPr="00B10AD4">
        <w:rPr>
          <w:rFonts w:cs="Open Sans"/>
        </w:rPr>
        <w:br w:type="page"/>
      </w:r>
    </w:p>
    <w:p w14:paraId="55DFEC37" w14:textId="7DB5075A" w:rsidR="00D9001D" w:rsidRPr="00B10AD4" w:rsidRDefault="003C6855" w:rsidP="00FB63FC">
      <w:pPr>
        <w:pStyle w:val="Heading2"/>
        <w:rPr>
          <w:rFonts w:cs="Open Sans"/>
          <w:lang w:val="uk-UA"/>
        </w:rPr>
      </w:pPr>
      <w:bookmarkStart w:id="26" w:name="_Toc97211740"/>
      <w:r w:rsidRPr="00B10AD4">
        <w:rPr>
          <w:rFonts w:cs="Open Sans"/>
        </w:rPr>
        <w:lastRenderedPageBreak/>
        <w:t>II.</w:t>
      </w:r>
      <w:r w:rsidRPr="00B10AD4">
        <w:rPr>
          <w:rFonts w:cs="Open Sans"/>
          <w:lang w:val="uk-UA"/>
        </w:rPr>
        <w:t>5</w:t>
      </w:r>
      <w:r w:rsidRPr="0097201A">
        <w:t xml:space="preserve"> Detailed</w:t>
      </w:r>
      <w:r w:rsidR="00D9001D" w:rsidRPr="0097201A">
        <w:t xml:space="preserve"> A</w:t>
      </w:r>
      <w:r w:rsidR="005366AE">
        <w:t>s-Is</w:t>
      </w:r>
      <w:r w:rsidR="00D9001D" w:rsidRPr="0097201A">
        <w:t xml:space="preserve"> Process </w:t>
      </w:r>
      <w:r w:rsidR="00FB1CED">
        <w:t>Action</w:t>
      </w:r>
      <w:r w:rsidR="00D9001D" w:rsidRPr="0097201A">
        <w:t>s</w:t>
      </w:r>
      <w:bookmarkEnd w:id="25"/>
      <w:bookmarkEnd w:id="26"/>
    </w:p>
    <w:p w14:paraId="68FE9F76" w14:textId="725ED129" w:rsidR="001F48BD" w:rsidRPr="00B10AD4" w:rsidRDefault="000F284C" w:rsidP="00AA4072">
      <w:pPr>
        <w:pStyle w:val="Heading4"/>
        <w:keepNext/>
        <w:rPr>
          <w:rFonts w:cs="Open Sans"/>
        </w:rPr>
      </w:pPr>
      <w:r w:rsidRPr="00B10AD4">
        <w:rPr>
          <w:rFonts w:cs="Open Sans"/>
        </w:rPr>
        <w:t>Navigate to the Client Onboarding Docs Folder</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B10AD4" w:rsidRDefault="001F48BD" w:rsidP="00AA4072">
            <w:pPr>
              <w:pStyle w:val="table"/>
              <w:keepNext/>
              <w:rPr>
                <w:rFonts w:cs="Open Sans"/>
              </w:rPr>
            </w:pPr>
            <w:r w:rsidRPr="00B10AD4">
              <w:rPr>
                <w:rFonts w:cs="Open Sans"/>
              </w:rPr>
              <w:t>Get the client application from folder</w:t>
            </w:r>
          </w:p>
        </w:tc>
        <w:tc>
          <w:tcPr>
            <w:tcW w:w="1816" w:type="pct"/>
          </w:tcPr>
          <w:p w14:paraId="7DF956DF" w14:textId="60B69B5C" w:rsidR="001F48BD" w:rsidRPr="00B10AD4" w:rsidRDefault="001F48BD" w:rsidP="00AA4072">
            <w:pPr>
              <w:pStyle w:val="table"/>
              <w:keepNext/>
              <w:rPr>
                <w:rFonts w:cs="Open Sans"/>
                <w:b/>
              </w:rPr>
            </w:pPr>
            <w:r w:rsidRPr="00B10AD4">
              <w:rPr>
                <w:rFonts w:cs="Open Sans"/>
                <w:b/>
              </w:rPr>
              <w:t>Est. time:</w:t>
            </w:r>
            <w:r w:rsidR="00001B2B" w:rsidRPr="00B10AD4">
              <w:rPr>
                <w:rFonts w:cs="Open Sans"/>
                <w:b/>
              </w:rPr>
              <w:t xml:space="preserve"> </w:t>
            </w:r>
            <w:r w:rsidRPr="00B10AD4">
              <w:rPr>
                <w:rFonts w:cs="Open Sans"/>
                <w:b/>
              </w:rPr>
              <w:t>0.0 sec.</w:t>
            </w:r>
          </w:p>
        </w:tc>
      </w:tr>
    </w:tbl>
    <w:p w14:paraId="502BBED3" w14:textId="77777777" w:rsidR="00001B2B" w:rsidRPr="00B10AD4" w:rsidRDefault="00001B2B" w:rsidP="00FB63FC">
      <w:pPr>
        <w:pStyle w:val="table"/>
        <w:rPr>
          <w:rFonts w:cs="Open Sans"/>
          <w:b/>
        </w:rPr>
      </w:pPr>
    </w:p>
    <w:p w14:paraId="5697244B" w14:textId="6F2F54AB" w:rsidR="001F48BD" w:rsidRPr="00B10AD4" w:rsidRDefault="000F284C" w:rsidP="00AA4072">
      <w:pPr>
        <w:pStyle w:val="Heading4"/>
        <w:keepNext/>
        <w:rPr>
          <w:rFonts w:cs="Open Sans"/>
        </w:rPr>
      </w:pPr>
      <w:proofErr w:type="spellStart"/>
      <w:r w:rsidRPr="004C3BED">
        <w:t>Determi</w:t>
      </w:r>
      <w:proofErr w:type="spellEnd"/>
      <w:r w:rsidRPr="004C3BED">
        <w:t xml:space="preserve"> </w:t>
      </w:r>
      <w:proofErr w:type="spellStart"/>
      <w:r w:rsidRPr="004C3BED">
        <w:t>ne</w:t>
      </w:r>
      <w:ins w:id="27" w:author="Shadab Baid">
        <w:r w:rsidRPr="00B10AD4">
          <w:rPr>
            <w:rFonts w:cs="Open Sans"/>
          </w:rPr>
          <w:t>Determine</w:t>
        </w:r>
      </w:ins>
      <w:proofErr w:type="spellEnd"/>
      <w:r w:rsidRPr="00B10AD4">
        <w:rPr>
          <w:rFonts w:cs="Open Sans"/>
        </w:rPr>
        <w:t xml:space="preserve"> Docs Type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37A9B5F3" w14:textId="77777777" w:rsidTr="00202917">
        <w:trPr>
          <w:trHeight w:val="20"/>
        </w:trPr>
        <w:tc>
          <w:tcPr>
            <w:tcW w:w="3184" w:type="pct"/>
          </w:tcPr>
          <w:p w14:paraId="3C542D1E" w14:textId="77777777" w:rsidR="00D22368" w:rsidRPr="00B10AD4" w:rsidRDefault="00B10AD4">
            <w:pPr>
              <w:pStyle w:val="table"/>
              <w:keepNext/>
              <w:rPr>
                <w:rFonts w:cs="Open Sans"/>
              </w:rPr>
            </w:pPr>
            <w:r w:rsidRPr="00B10AD4">
              <w:rPr>
                <w:rFonts w:cs="Open Sans"/>
              </w:rPr>
              <w:t>Check the document type ie Credit card application or Account opening form</w:t>
            </w:r>
          </w:p>
          <w:p w14:paraId="04539F75" w14:textId="77777777" w:rsidR="00D22368" w:rsidRPr="00B10AD4" w:rsidRDefault="00B10AD4">
            <w:pPr>
              <w:pStyle w:val="table"/>
              <w:keepNext/>
              <w:rPr>
                <w:rFonts w:cs="Open Sans"/>
              </w:rPr>
            </w:pPr>
            <w:r w:rsidRPr="00B10AD4">
              <w:rPr>
                <w:rFonts w:cs="Open Sans"/>
              </w:rPr>
              <w:t xml:space="preserve"> If 'Credit Card Application or AC Open Form and KYC' then go to '3. Open the forms and extract fields' </w:t>
            </w:r>
          </w:p>
        </w:tc>
        <w:tc>
          <w:tcPr>
            <w:tcW w:w="1816" w:type="pct"/>
          </w:tcPr>
          <w:p w14:paraId="171910E4" w14:textId="77777777" w:rsidR="001F48BD" w:rsidRPr="00B10AD4" w:rsidRDefault="001F48BD" w:rsidP="00AA4072">
            <w:pPr>
              <w:pStyle w:val="table"/>
              <w:keepNext/>
              <w:rPr>
                <w:rFonts w:cs="Open Sans"/>
                <w:b/>
              </w:rPr>
            </w:pPr>
            <w:r w:rsidRPr="00B10AD4">
              <w:rPr>
                <w:rFonts w:cs="Open Sans"/>
                <w:b/>
              </w:rPr>
              <w:t>Est. time:</w:t>
            </w:r>
            <w:r w:rsidR="00001B2B" w:rsidRPr="00B10AD4">
              <w:rPr>
                <w:rFonts w:cs="Open Sans"/>
                <w:b/>
              </w:rPr>
              <w:t xml:space="preserve"> </w:t>
            </w:r>
            <w:r w:rsidRPr="00B10AD4">
              <w:rPr>
                <w:rFonts w:cs="Open Sans"/>
                <w:b/>
              </w:rPr>
              <w:t>0.0 sec.</w:t>
            </w:r>
          </w:p>
        </w:tc>
      </w:tr>
    </w:tbl>
    <w:p w14:paraId="04B5EAD2" w14:textId="77777777" w:rsidR="00001B2B" w:rsidRPr="00B10AD4" w:rsidRDefault="00001B2B" w:rsidP="00FB63FC">
      <w:pPr>
        <w:pStyle w:val="table"/>
        <w:rPr>
          <w:rFonts w:cs="Open Sans"/>
          <w:b/>
        </w:rPr>
      </w:pPr>
    </w:p>
    <w:p w14:paraId="51FE2EF6" w14:textId="77777777" w:rsidR="001F48BD" w:rsidRPr="00B10AD4" w:rsidRDefault="000F284C" w:rsidP="00AA4072">
      <w:pPr>
        <w:pStyle w:val="Heading4"/>
        <w:keepNext/>
        <w:rPr>
          <w:rFonts w:cs="Open Sans"/>
        </w:rPr>
      </w:pPr>
      <w:r w:rsidRPr="00B10AD4">
        <w:rPr>
          <w:rFonts w:cs="Open Sans"/>
        </w:rPr>
        <w:t>Open the forms and extract fields</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213643AD" w14:textId="77777777" w:rsidTr="00202917">
        <w:trPr>
          <w:trHeight w:val="20"/>
        </w:trPr>
        <w:tc>
          <w:tcPr>
            <w:tcW w:w="3184" w:type="pct"/>
          </w:tcPr>
          <w:p w14:paraId="1F5C87CF" w14:textId="77777777" w:rsidR="001F48BD" w:rsidRPr="00B10AD4" w:rsidRDefault="001F48BD" w:rsidP="00AA4072">
            <w:pPr>
              <w:pStyle w:val="table"/>
              <w:keepNext/>
              <w:rPr>
                <w:rFonts w:cs="Open Sans"/>
              </w:rPr>
            </w:pPr>
            <w:r w:rsidRPr="00B10AD4">
              <w:rPr>
                <w:rFonts w:cs="Open Sans"/>
              </w:rPr>
              <w:t xml:space="preserve">Open the forms and extract fields </w:t>
            </w:r>
          </w:p>
        </w:tc>
        <w:tc>
          <w:tcPr>
            <w:tcW w:w="1816" w:type="pct"/>
          </w:tcPr>
          <w:p w14:paraId="3BD2CE04" w14:textId="77777777" w:rsidR="001F48BD" w:rsidRPr="00B10AD4" w:rsidRDefault="001F48BD" w:rsidP="00AA4072">
            <w:pPr>
              <w:pStyle w:val="table"/>
              <w:keepNext/>
              <w:rPr>
                <w:rFonts w:cs="Open Sans"/>
                <w:b/>
              </w:rPr>
            </w:pPr>
            <w:r w:rsidRPr="00B10AD4">
              <w:rPr>
                <w:rFonts w:cs="Open Sans"/>
                <w:b/>
              </w:rPr>
              <w:t>Est. time:</w:t>
            </w:r>
            <w:r w:rsidR="00001B2B" w:rsidRPr="00B10AD4">
              <w:rPr>
                <w:rFonts w:cs="Open Sans"/>
                <w:b/>
              </w:rPr>
              <w:t xml:space="preserve"> </w:t>
            </w:r>
            <w:r w:rsidRPr="00B10AD4">
              <w:rPr>
                <w:rFonts w:cs="Open Sans"/>
                <w:b/>
              </w:rPr>
              <w:t>0.0 sec.</w:t>
            </w:r>
          </w:p>
        </w:tc>
      </w:tr>
    </w:tbl>
    <w:p w14:paraId="39CEFD9E" w14:textId="77777777" w:rsidR="00001B2B" w:rsidRPr="00B10AD4" w:rsidRDefault="00001B2B" w:rsidP="00FB63FC">
      <w:pPr>
        <w:pStyle w:val="table"/>
        <w:rPr>
          <w:rFonts w:cs="Open Sans"/>
          <w:b/>
        </w:rPr>
      </w:pPr>
    </w:p>
    <w:p w14:paraId="54E471F6" w14:textId="77777777" w:rsidR="001F48BD" w:rsidRPr="00B10AD4" w:rsidRDefault="000F284C" w:rsidP="00AA4072">
      <w:pPr>
        <w:pStyle w:val="Heading4"/>
        <w:keepNext/>
        <w:rPr>
          <w:rFonts w:cs="Open Sans"/>
        </w:rPr>
      </w:pPr>
      <w:r w:rsidRPr="00B10AD4">
        <w:rPr>
          <w:rFonts w:cs="Open Sans"/>
        </w:rPr>
        <w:t>Create a new excel file for each client</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20754975" w14:textId="77777777" w:rsidTr="00202917">
        <w:trPr>
          <w:trHeight w:val="20"/>
        </w:trPr>
        <w:tc>
          <w:tcPr>
            <w:tcW w:w="3184" w:type="pct"/>
          </w:tcPr>
          <w:p w14:paraId="5AF4C2DB" w14:textId="77777777" w:rsidR="001F48BD" w:rsidRPr="00B10AD4" w:rsidRDefault="001F48BD" w:rsidP="00AA4072">
            <w:pPr>
              <w:pStyle w:val="table"/>
              <w:keepNext/>
              <w:rPr>
                <w:rFonts w:cs="Open Sans"/>
              </w:rPr>
            </w:pPr>
            <w:r w:rsidRPr="00B10AD4">
              <w:rPr>
                <w:rFonts w:cs="Open Sans"/>
              </w:rPr>
              <w:t xml:space="preserve">create a new excel file for each client </w:t>
            </w:r>
          </w:p>
        </w:tc>
        <w:tc>
          <w:tcPr>
            <w:tcW w:w="1816" w:type="pct"/>
          </w:tcPr>
          <w:p w14:paraId="7AE43940" w14:textId="77777777" w:rsidR="001F48BD" w:rsidRPr="00B10AD4" w:rsidRDefault="001F48BD" w:rsidP="00AA4072">
            <w:pPr>
              <w:pStyle w:val="table"/>
              <w:keepNext/>
              <w:rPr>
                <w:rFonts w:cs="Open Sans"/>
                <w:b/>
              </w:rPr>
            </w:pPr>
            <w:r w:rsidRPr="00B10AD4">
              <w:rPr>
                <w:rFonts w:cs="Open Sans"/>
                <w:b/>
              </w:rPr>
              <w:t>Est. time:</w:t>
            </w:r>
            <w:r w:rsidR="00001B2B" w:rsidRPr="00B10AD4">
              <w:rPr>
                <w:rFonts w:cs="Open Sans"/>
                <w:b/>
              </w:rPr>
              <w:t xml:space="preserve"> </w:t>
            </w:r>
            <w:r w:rsidRPr="00B10AD4">
              <w:rPr>
                <w:rFonts w:cs="Open Sans"/>
                <w:b/>
              </w:rPr>
              <w:t>0.0 sec.</w:t>
            </w:r>
          </w:p>
        </w:tc>
      </w:tr>
    </w:tbl>
    <w:p w14:paraId="4E8FD50F" w14:textId="77777777" w:rsidR="00001B2B" w:rsidRPr="00B10AD4" w:rsidRDefault="00001B2B" w:rsidP="00FB63FC">
      <w:pPr>
        <w:pStyle w:val="table"/>
        <w:rPr>
          <w:rFonts w:cs="Open Sans"/>
          <w:b/>
        </w:rPr>
      </w:pPr>
    </w:p>
    <w:p w14:paraId="7EED8C31" w14:textId="77777777" w:rsidR="001F48BD" w:rsidRPr="00B10AD4" w:rsidRDefault="000F284C" w:rsidP="00AA4072">
      <w:pPr>
        <w:pStyle w:val="Heading4"/>
        <w:keepNext/>
        <w:rPr>
          <w:rFonts w:cs="Open Sans"/>
        </w:rPr>
      </w:pPr>
      <w:r w:rsidRPr="00B10AD4">
        <w:rPr>
          <w:rFonts w:cs="Open Sans"/>
        </w:rPr>
        <w:t>Write extracted field info to excel files</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2F9A2F74" w14:textId="77777777" w:rsidTr="00202917">
        <w:trPr>
          <w:trHeight w:val="20"/>
        </w:trPr>
        <w:tc>
          <w:tcPr>
            <w:tcW w:w="3184" w:type="pct"/>
          </w:tcPr>
          <w:p w14:paraId="7A283BA4" w14:textId="77777777" w:rsidR="001F48BD" w:rsidRPr="00B10AD4" w:rsidRDefault="001F48BD" w:rsidP="00AA4072">
            <w:pPr>
              <w:pStyle w:val="table"/>
              <w:keepNext/>
              <w:rPr>
                <w:rFonts w:cs="Open Sans"/>
              </w:rPr>
            </w:pPr>
          </w:p>
        </w:tc>
        <w:tc>
          <w:tcPr>
            <w:tcW w:w="1816" w:type="pct"/>
          </w:tcPr>
          <w:p w14:paraId="74850EEA" w14:textId="77777777" w:rsidR="001F48BD" w:rsidRPr="00B10AD4" w:rsidRDefault="001F48BD" w:rsidP="00AA4072">
            <w:pPr>
              <w:pStyle w:val="table"/>
              <w:keepNext/>
              <w:rPr>
                <w:rFonts w:cs="Open Sans"/>
                <w:b/>
              </w:rPr>
            </w:pPr>
            <w:r w:rsidRPr="00B10AD4">
              <w:rPr>
                <w:rFonts w:cs="Open Sans"/>
                <w:b/>
              </w:rPr>
              <w:t>Est. time:</w:t>
            </w:r>
            <w:r w:rsidR="00001B2B" w:rsidRPr="00B10AD4">
              <w:rPr>
                <w:rFonts w:cs="Open Sans"/>
                <w:b/>
              </w:rPr>
              <w:t xml:space="preserve"> </w:t>
            </w:r>
            <w:r w:rsidRPr="00B10AD4">
              <w:rPr>
                <w:rFonts w:cs="Open Sans"/>
                <w:b/>
              </w:rPr>
              <w:t>0.0 sec.</w:t>
            </w:r>
          </w:p>
        </w:tc>
      </w:tr>
    </w:tbl>
    <w:p w14:paraId="491B4623" w14:textId="77777777" w:rsidR="00001B2B" w:rsidRPr="00B10AD4" w:rsidRDefault="00001B2B" w:rsidP="00FB63FC">
      <w:pPr>
        <w:pStyle w:val="table"/>
        <w:rPr>
          <w:rFonts w:cs="Open Sans"/>
          <w:b/>
        </w:rPr>
      </w:pPr>
    </w:p>
    <w:p w14:paraId="365E941E" w14:textId="77777777" w:rsidR="001F48BD" w:rsidRPr="00B10AD4" w:rsidRDefault="000F284C" w:rsidP="00AA4072">
      <w:pPr>
        <w:pStyle w:val="Heading4"/>
        <w:keepNext/>
        <w:rPr>
          <w:rFonts w:cs="Open Sans"/>
        </w:rPr>
      </w:pPr>
      <w:r w:rsidRPr="00B10AD4">
        <w:rPr>
          <w:rFonts w:cs="Open Sans"/>
        </w:rPr>
        <w:t>Create new folders for each doc type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23238114" w14:textId="77777777" w:rsidTr="00202917">
        <w:trPr>
          <w:trHeight w:val="20"/>
        </w:trPr>
        <w:tc>
          <w:tcPr>
            <w:tcW w:w="3184" w:type="pct"/>
          </w:tcPr>
          <w:p w14:paraId="65650FD9" w14:textId="77777777" w:rsidR="001F48BD" w:rsidRPr="00B10AD4" w:rsidRDefault="001F48BD" w:rsidP="00AA4072">
            <w:pPr>
              <w:pStyle w:val="table"/>
              <w:keepNext/>
              <w:rPr>
                <w:rFonts w:cs="Open Sans"/>
              </w:rPr>
            </w:pPr>
            <w:r w:rsidRPr="00B10AD4">
              <w:rPr>
                <w:rFonts w:cs="Open Sans"/>
              </w:rPr>
              <w:t xml:space="preserve">Create new folders for each document type </w:t>
            </w:r>
          </w:p>
        </w:tc>
        <w:tc>
          <w:tcPr>
            <w:tcW w:w="1816" w:type="pct"/>
          </w:tcPr>
          <w:p w14:paraId="711DE693" w14:textId="77777777" w:rsidR="001F48BD" w:rsidRPr="00B10AD4" w:rsidRDefault="001F48BD" w:rsidP="00AA4072">
            <w:pPr>
              <w:pStyle w:val="table"/>
              <w:keepNext/>
              <w:rPr>
                <w:rFonts w:cs="Open Sans"/>
                <w:b/>
              </w:rPr>
            </w:pPr>
            <w:r w:rsidRPr="00B10AD4">
              <w:rPr>
                <w:rFonts w:cs="Open Sans"/>
                <w:b/>
              </w:rPr>
              <w:t>Est. time:</w:t>
            </w:r>
            <w:r w:rsidR="00001B2B" w:rsidRPr="00B10AD4">
              <w:rPr>
                <w:rFonts w:cs="Open Sans"/>
                <w:b/>
              </w:rPr>
              <w:t xml:space="preserve"> </w:t>
            </w:r>
            <w:r w:rsidRPr="00B10AD4">
              <w:rPr>
                <w:rFonts w:cs="Open Sans"/>
                <w:b/>
              </w:rPr>
              <w:t>0.0 sec.</w:t>
            </w:r>
          </w:p>
        </w:tc>
      </w:tr>
    </w:tbl>
    <w:p w14:paraId="241B907E" w14:textId="77777777" w:rsidR="00001B2B" w:rsidRPr="00B10AD4" w:rsidRDefault="00001B2B" w:rsidP="00FB63FC">
      <w:pPr>
        <w:pStyle w:val="table"/>
        <w:rPr>
          <w:rFonts w:cs="Open Sans"/>
          <w:b/>
        </w:rPr>
      </w:pPr>
    </w:p>
    <w:p w14:paraId="5082FC67" w14:textId="77777777" w:rsidR="001F48BD" w:rsidRPr="00B10AD4" w:rsidRDefault="000F284C" w:rsidP="00AA4072">
      <w:pPr>
        <w:pStyle w:val="Heading4"/>
        <w:keepNext/>
        <w:rPr>
          <w:rFonts w:cs="Open Sans"/>
        </w:rPr>
      </w:pPr>
      <w:r w:rsidRPr="00B10AD4">
        <w:rPr>
          <w:rFonts w:cs="Open Sans"/>
        </w:rPr>
        <w:t>Save each excel file into respective document type folder</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1AB28482" w14:textId="77777777" w:rsidTr="00202917">
        <w:trPr>
          <w:trHeight w:val="20"/>
        </w:trPr>
        <w:tc>
          <w:tcPr>
            <w:tcW w:w="3184" w:type="pct"/>
          </w:tcPr>
          <w:p w14:paraId="4C19D1F6" w14:textId="77777777" w:rsidR="001F48BD" w:rsidRPr="00B10AD4" w:rsidRDefault="001F48BD" w:rsidP="00AA4072">
            <w:pPr>
              <w:pStyle w:val="table"/>
              <w:keepNext/>
              <w:rPr>
                <w:rFonts w:cs="Open Sans"/>
              </w:rPr>
            </w:pPr>
          </w:p>
        </w:tc>
        <w:tc>
          <w:tcPr>
            <w:tcW w:w="1816" w:type="pct"/>
          </w:tcPr>
          <w:p w14:paraId="15989C57" w14:textId="77777777" w:rsidR="001F48BD" w:rsidRPr="00B10AD4" w:rsidRDefault="001F48BD" w:rsidP="00AA4072">
            <w:pPr>
              <w:pStyle w:val="table"/>
              <w:keepNext/>
              <w:rPr>
                <w:rFonts w:cs="Open Sans"/>
                <w:b/>
              </w:rPr>
            </w:pPr>
            <w:r w:rsidRPr="00B10AD4">
              <w:rPr>
                <w:rFonts w:cs="Open Sans"/>
                <w:b/>
              </w:rPr>
              <w:t>Est. time:</w:t>
            </w:r>
            <w:r w:rsidR="00001B2B" w:rsidRPr="00B10AD4">
              <w:rPr>
                <w:rFonts w:cs="Open Sans"/>
                <w:b/>
              </w:rPr>
              <w:t xml:space="preserve"> </w:t>
            </w:r>
            <w:r w:rsidRPr="00B10AD4">
              <w:rPr>
                <w:rFonts w:cs="Open Sans"/>
                <w:b/>
              </w:rPr>
              <w:t>0.0 sec.</w:t>
            </w:r>
          </w:p>
        </w:tc>
      </w:tr>
    </w:tbl>
    <w:p w14:paraId="4D922CF8" w14:textId="77777777" w:rsidR="00001B2B" w:rsidRPr="00B10AD4" w:rsidRDefault="00001B2B" w:rsidP="00FB63FC">
      <w:pPr>
        <w:pStyle w:val="table"/>
        <w:rPr>
          <w:rFonts w:cs="Open Sans"/>
          <w:b/>
        </w:rPr>
      </w:pPr>
    </w:p>
    <w:p w14:paraId="0649352C" w14:textId="77777777" w:rsidR="00B10AD4" w:rsidRPr="00B10AD4" w:rsidRDefault="00115761" w:rsidP="00B10AD4">
      <w:pPr>
        <w:pStyle w:val="table"/>
        <w:rPr>
          <w:ins w:id="28" w:author="Shadab Baid"/>
          <w:rFonts w:cs="Open Sans"/>
          <w:b/>
        </w:rPr>
      </w:pPr>
      <w:r w:rsidRPr="00B10AD4">
        <w:rPr>
          <w:rFonts w:cs="Open Sans"/>
        </w:rPr>
        <w:br w:type="page"/>
      </w:r>
    </w:p>
    <w:p w14:paraId="4189868A" w14:textId="0360FCE8" w:rsidR="00B10AD4" w:rsidRPr="00B10AD4" w:rsidRDefault="00B10AD4" w:rsidP="00B10AD4">
      <w:pPr>
        <w:pStyle w:val="Heading4"/>
        <w:keepNext/>
        <w:numPr>
          <w:ilvl w:val="0"/>
          <w:numId w:val="0"/>
        </w:numPr>
        <w:rPr>
          <w:ins w:id="29" w:author="Shadab Baid"/>
          <w:rFonts w:cs="Open Sans"/>
        </w:rPr>
      </w:pPr>
      <w:ins w:id="30" w:author="Shadab Baid">
        <w:r w:rsidRPr="00B10AD4">
          <w:rPr>
            <w:rFonts w:eastAsia="Times New Roman" w:cs="Open Sans"/>
            <w:bCs/>
            <w:sz w:val="27"/>
            <w:szCs w:val="27"/>
            <w:bdr w:val="none" w:sz="0" w:space="0" w:color="auto" w:frame="1"/>
            <w:lang w:val="en-IN" w:eastAsia="en-IN"/>
          </w:rPr>
          <w:lastRenderedPageBreak/>
          <w:t>Credit card application</w:t>
        </w:r>
        <w:r>
          <w:rPr>
            <w:rFonts w:eastAsia="Times New Roman" w:cs="Open Sans"/>
            <w:bCs/>
            <w:sz w:val="27"/>
            <w:szCs w:val="27"/>
            <w:bdr w:val="none" w:sz="0" w:space="0" w:color="auto" w:frame="1"/>
            <w:lang w:val="en-IN" w:eastAsia="en-IN"/>
          </w:rPr>
          <w:t xml:space="preserve"> field to be extracted</w:t>
        </w:r>
      </w:ins>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8920"/>
        <w:gridCol w:w="435"/>
      </w:tblGrid>
      <w:tr w:rsidR="00B10AD4" w:rsidRPr="00063222" w14:paraId="5C4E69E3" w14:textId="77777777" w:rsidTr="00B10AD4">
        <w:trPr>
          <w:trHeight w:val="20"/>
          <w:ins w:id="31" w:author="Shadab Baid"/>
        </w:trPr>
        <w:tc>
          <w:tcPr>
            <w:tcW w:w="3184" w:type="pct"/>
          </w:tcPr>
          <w:p w14:paraId="757DB253" w14:textId="527D957C" w:rsidR="00B10AD4" w:rsidRPr="00063222" w:rsidRDefault="00B10AD4" w:rsidP="00B10AD4">
            <w:pPr>
              <w:shd w:val="clear" w:color="auto" w:fill="FFFFFF"/>
              <w:textAlignment w:val="baseline"/>
              <w:outlineLvl w:val="3"/>
              <w:rPr>
                <w:ins w:id="32" w:author="Shadab Baid"/>
                <w:rFonts w:eastAsia="Times New Roman" w:cs="Open Sans"/>
                <w:b/>
                <w:bCs/>
                <w:color w:val="000000"/>
                <w:sz w:val="23"/>
                <w:szCs w:val="27"/>
                <w:lang w:val="en-IN" w:eastAsia="en-IN"/>
              </w:rPr>
            </w:pPr>
          </w:p>
          <w:p w14:paraId="722F181B" w14:textId="77777777" w:rsidR="00B10AD4" w:rsidRPr="00063222" w:rsidRDefault="00B10AD4" w:rsidP="00B10AD4">
            <w:pPr>
              <w:shd w:val="clear" w:color="auto" w:fill="FFFFFF"/>
              <w:spacing w:beforeAutospacing="1" w:afterAutospacing="1"/>
              <w:textAlignment w:val="baseline"/>
              <w:rPr>
                <w:ins w:id="33" w:author="Shadab Baid"/>
                <w:rFonts w:eastAsia="Times New Roman" w:cs="Open Sans"/>
                <w:color w:val="000000"/>
                <w:sz w:val="22"/>
                <w:szCs w:val="26"/>
                <w:lang w:val="en-IN" w:eastAsia="en-IN"/>
              </w:rPr>
            </w:pPr>
            <w:ins w:id="34" w:author="Shadab Baid">
              <w:r w:rsidRPr="00063222">
                <w:rPr>
                  <w:rFonts w:eastAsia="Times New Roman" w:cs="Open Sans"/>
                  <w:color w:val="000000"/>
                  <w:sz w:val="22"/>
                  <w:szCs w:val="26"/>
                  <w:lang w:val="en-IN" w:eastAsia="en-IN"/>
                </w:rPr>
                <w:t>All credit card applications follow a similar structure. It is the only document that you have in the PDF file. You need to extract the following fields from the </w:t>
              </w:r>
              <w:r w:rsidRPr="00063222">
                <w:rPr>
                  <w:rFonts w:eastAsia="Times New Roman" w:cs="Open Sans"/>
                  <w:b/>
                  <w:bCs/>
                  <w:color w:val="000000"/>
                  <w:sz w:val="22"/>
                  <w:szCs w:val="26"/>
                  <w:bdr w:val="none" w:sz="0" w:space="0" w:color="auto" w:frame="1"/>
                  <w:lang w:val="en-IN" w:eastAsia="en-IN"/>
                </w:rPr>
                <w:t>credit card application</w:t>
              </w:r>
              <w:r w:rsidRPr="00063222">
                <w:rPr>
                  <w:rFonts w:eastAsia="Times New Roman" w:cs="Open Sans"/>
                  <w:color w:val="000000"/>
                  <w:sz w:val="22"/>
                  <w:szCs w:val="26"/>
                  <w:lang w:val="en-IN" w:eastAsia="en-IN"/>
                </w:rPr>
                <w:t>: </w:t>
              </w:r>
            </w:ins>
          </w:p>
          <w:tbl>
            <w:tblPr>
              <w:tblW w:w="11425" w:type="dxa"/>
              <w:tblCellMar>
                <w:left w:w="0" w:type="dxa"/>
                <w:right w:w="0" w:type="dxa"/>
              </w:tblCellMar>
              <w:tblLook w:val="04A0" w:firstRow="1" w:lastRow="0" w:firstColumn="1" w:lastColumn="0" w:noHBand="0" w:noVBand="1"/>
            </w:tblPr>
            <w:tblGrid>
              <w:gridCol w:w="1349"/>
              <w:gridCol w:w="2925"/>
              <w:gridCol w:w="2268"/>
              <w:gridCol w:w="4883"/>
            </w:tblGrid>
            <w:tr w:rsidR="00B10AD4" w:rsidRPr="00063222" w14:paraId="3D1D7FA1" w14:textId="77777777" w:rsidTr="00B10AD4">
              <w:trPr>
                <w:ins w:id="35" w:author="Shadab Baid"/>
              </w:trPr>
              <w:tc>
                <w:tcPr>
                  <w:tcW w:w="1349" w:type="dxa"/>
                  <w:tcBorders>
                    <w:top w:val="single" w:sz="6" w:space="0" w:color="auto"/>
                    <w:left w:val="single" w:sz="6" w:space="0" w:color="auto"/>
                    <w:bottom w:val="single" w:sz="6" w:space="0" w:color="auto"/>
                    <w:right w:val="single" w:sz="6" w:space="0" w:color="auto"/>
                  </w:tcBorders>
                  <w:shd w:val="clear" w:color="auto" w:fill="FA4616"/>
                  <w:vAlign w:val="center"/>
                  <w:hideMark/>
                </w:tcPr>
                <w:p w14:paraId="13BCAAB0" w14:textId="77777777" w:rsidR="00B10AD4" w:rsidRPr="00063222" w:rsidRDefault="00B10AD4" w:rsidP="00B10AD4">
                  <w:pPr>
                    <w:spacing w:after="0"/>
                    <w:rPr>
                      <w:ins w:id="36" w:author="Shadab Baid"/>
                      <w:rFonts w:eastAsia="Times New Roman" w:cs="Open Sans"/>
                      <w:color w:val="auto"/>
                      <w:sz w:val="20"/>
                      <w:szCs w:val="24"/>
                      <w:lang w:val="en-IN" w:eastAsia="en-IN"/>
                    </w:rPr>
                  </w:pPr>
                  <w:ins w:id="37" w:author="Shadab Baid">
                    <w:r w:rsidRPr="00063222">
                      <w:rPr>
                        <w:rFonts w:eastAsia="Times New Roman" w:cs="Open Sans"/>
                        <w:b/>
                        <w:bCs/>
                        <w:color w:val="FFFFFF"/>
                        <w:sz w:val="20"/>
                        <w:szCs w:val="24"/>
                        <w:bdr w:val="none" w:sz="0" w:space="0" w:color="auto" w:frame="1"/>
                        <w:lang w:val="en-IN" w:eastAsia="en-IN"/>
                      </w:rPr>
                      <w:t>Field name</w:t>
                    </w:r>
                  </w:ins>
                </w:p>
              </w:tc>
              <w:tc>
                <w:tcPr>
                  <w:tcW w:w="2925" w:type="dxa"/>
                  <w:tcBorders>
                    <w:top w:val="single" w:sz="6" w:space="0" w:color="auto"/>
                    <w:left w:val="single" w:sz="6" w:space="0" w:color="auto"/>
                    <w:bottom w:val="single" w:sz="6" w:space="0" w:color="auto"/>
                    <w:right w:val="single" w:sz="6" w:space="0" w:color="auto"/>
                  </w:tcBorders>
                  <w:shd w:val="clear" w:color="auto" w:fill="FA4616"/>
                  <w:vAlign w:val="center"/>
                  <w:hideMark/>
                </w:tcPr>
                <w:p w14:paraId="47ECE48C" w14:textId="77777777" w:rsidR="00B10AD4" w:rsidRPr="00063222" w:rsidRDefault="00B10AD4" w:rsidP="00B10AD4">
                  <w:pPr>
                    <w:spacing w:after="0"/>
                    <w:rPr>
                      <w:ins w:id="38" w:author="Shadab Baid"/>
                      <w:rFonts w:eastAsia="Times New Roman" w:cs="Open Sans"/>
                      <w:color w:val="auto"/>
                      <w:sz w:val="20"/>
                      <w:szCs w:val="24"/>
                      <w:lang w:val="en-IN" w:eastAsia="en-IN"/>
                    </w:rPr>
                  </w:pPr>
                  <w:ins w:id="39" w:author="Shadab Baid">
                    <w:r w:rsidRPr="00063222">
                      <w:rPr>
                        <w:rFonts w:eastAsia="Times New Roman" w:cs="Open Sans"/>
                        <w:b/>
                        <w:bCs/>
                        <w:color w:val="FFFFFF"/>
                        <w:sz w:val="20"/>
                        <w:szCs w:val="24"/>
                        <w:bdr w:val="none" w:sz="0" w:space="0" w:color="auto" w:frame="1"/>
                        <w:lang w:val="en-IN" w:eastAsia="en-IN"/>
                      </w:rPr>
                      <w:t>Notes</w:t>
                    </w:r>
                  </w:ins>
                </w:p>
              </w:tc>
              <w:tc>
                <w:tcPr>
                  <w:tcW w:w="2268" w:type="dxa"/>
                  <w:tcBorders>
                    <w:top w:val="single" w:sz="6" w:space="0" w:color="auto"/>
                    <w:left w:val="single" w:sz="6" w:space="0" w:color="auto"/>
                    <w:bottom w:val="single" w:sz="6" w:space="0" w:color="auto"/>
                    <w:right w:val="single" w:sz="6" w:space="0" w:color="auto"/>
                  </w:tcBorders>
                  <w:shd w:val="clear" w:color="auto" w:fill="FA4616"/>
                  <w:vAlign w:val="center"/>
                  <w:hideMark/>
                </w:tcPr>
                <w:p w14:paraId="6608BB0E" w14:textId="77777777" w:rsidR="00B10AD4" w:rsidRPr="00063222" w:rsidRDefault="00B10AD4" w:rsidP="00B10AD4">
                  <w:pPr>
                    <w:spacing w:after="0"/>
                    <w:rPr>
                      <w:ins w:id="40" w:author="Shadab Baid"/>
                      <w:rFonts w:eastAsia="Times New Roman" w:cs="Open Sans"/>
                      <w:color w:val="auto"/>
                      <w:sz w:val="20"/>
                      <w:szCs w:val="24"/>
                      <w:lang w:val="en-IN" w:eastAsia="en-IN"/>
                    </w:rPr>
                  </w:pPr>
                  <w:ins w:id="41" w:author="Shadab Baid">
                    <w:r w:rsidRPr="00063222">
                      <w:rPr>
                        <w:rFonts w:eastAsia="Times New Roman" w:cs="Open Sans"/>
                        <w:b/>
                        <w:bCs/>
                        <w:color w:val="FFFFFF"/>
                        <w:sz w:val="20"/>
                        <w:szCs w:val="24"/>
                        <w:bdr w:val="none" w:sz="0" w:space="0" w:color="auto" w:frame="1"/>
                        <w:lang w:val="en-IN" w:eastAsia="en-IN"/>
                      </w:rPr>
                      <w:t>Tips</w:t>
                    </w:r>
                  </w:ins>
                </w:p>
              </w:tc>
              <w:tc>
                <w:tcPr>
                  <w:tcW w:w="4883" w:type="dxa"/>
                  <w:tcBorders>
                    <w:top w:val="single" w:sz="6" w:space="0" w:color="auto"/>
                    <w:left w:val="single" w:sz="6" w:space="0" w:color="auto"/>
                    <w:bottom w:val="single" w:sz="6" w:space="0" w:color="auto"/>
                    <w:right w:val="single" w:sz="6" w:space="0" w:color="auto"/>
                  </w:tcBorders>
                  <w:shd w:val="clear" w:color="auto" w:fill="FA4616"/>
                  <w:vAlign w:val="center"/>
                  <w:hideMark/>
                </w:tcPr>
                <w:p w14:paraId="77FCED03" w14:textId="77777777" w:rsidR="00B10AD4" w:rsidRPr="00063222" w:rsidRDefault="00B10AD4" w:rsidP="00B10AD4">
                  <w:pPr>
                    <w:spacing w:after="0"/>
                    <w:rPr>
                      <w:ins w:id="42" w:author="Shadab Baid"/>
                      <w:rFonts w:eastAsia="Times New Roman" w:cs="Open Sans"/>
                      <w:color w:val="auto"/>
                      <w:sz w:val="20"/>
                      <w:szCs w:val="24"/>
                      <w:lang w:val="en-IN" w:eastAsia="en-IN"/>
                    </w:rPr>
                  </w:pPr>
                  <w:ins w:id="43" w:author="Shadab Baid">
                    <w:r w:rsidRPr="00063222">
                      <w:rPr>
                        <w:rFonts w:eastAsia="Times New Roman" w:cs="Open Sans"/>
                        <w:b/>
                        <w:bCs/>
                        <w:color w:val="FFFFFF"/>
                        <w:sz w:val="20"/>
                        <w:szCs w:val="24"/>
                        <w:bdr w:val="none" w:sz="0" w:space="0" w:color="auto" w:frame="1"/>
                        <w:lang w:val="en-IN" w:eastAsia="en-IN"/>
                      </w:rPr>
                      <w:t>Mandatory field</w:t>
                    </w:r>
                  </w:ins>
                </w:p>
              </w:tc>
            </w:tr>
            <w:tr w:rsidR="00B10AD4" w:rsidRPr="00063222" w14:paraId="4C7A4DEF" w14:textId="77777777" w:rsidTr="00B10AD4">
              <w:trPr>
                <w:ins w:id="44" w:author="Shadab Baid"/>
              </w:trPr>
              <w:tc>
                <w:tcPr>
                  <w:tcW w:w="1349" w:type="dxa"/>
                  <w:tcBorders>
                    <w:top w:val="single" w:sz="6" w:space="0" w:color="auto"/>
                    <w:left w:val="single" w:sz="6" w:space="0" w:color="auto"/>
                    <w:bottom w:val="single" w:sz="6" w:space="0" w:color="auto"/>
                    <w:right w:val="single" w:sz="6" w:space="0" w:color="auto"/>
                  </w:tcBorders>
                  <w:vAlign w:val="center"/>
                  <w:hideMark/>
                </w:tcPr>
                <w:p w14:paraId="2FB620ED" w14:textId="77777777" w:rsidR="00B10AD4" w:rsidRPr="00063222" w:rsidRDefault="00B10AD4" w:rsidP="00B10AD4">
                  <w:pPr>
                    <w:spacing w:after="0"/>
                    <w:rPr>
                      <w:ins w:id="45" w:author="Shadab Baid"/>
                      <w:rFonts w:eastAsia="Times New Roman" w:cs="Open Sans"/>
                      <w:color w:val="auto"/>
                      <w:sz w:val="20"/>
                      <w:szCs w:val="24"/>
                      <w:lang w:val="en-IN" w:eastAsia="en-IN"/>
                    </w:rPr>
                  </w:pPr>
                  <w:ins w:id="46" w:author="Shadab Baid">
                    <w:r w:rsidRPr="00063222">
                      <w:rPr>
                        <w:rFonts w:eastAsia="Times New Roman" w:cs="Open Sans"/>
                        <w:color w:val="auto"/>
                        <w:sz w:val="20"/>
                        <w:szCs w:val="24"/>
                        <w:lang w:val="en-IN" w:eastAsia="en-IN"/>
                      </w:rPr>
                      <w:t>Card type</w:t>
                    </w:r>
                  </w:ins>
                </w:p>
              </w:tc>
              <w:tc>
                <w:tcPr>
                  <w:tcW w:w="2925" w:type="dxa"/>
                  <w:tcBorders>
                    <w:top w:val="single" w:sz="6" w:space="0" w:color="auto"/>
                    <w:left w:val="single" w:sz="6" w:space="0" w:color="auto"/>
                    <w:bottom w:val="single" w:sz="6" w:space="0" w:color="auto"/>
                    <w:right w:val="single" w:sz="6" w:space="0" w:color="auto"/>
                  </w:tcBorders>
                  <w:vAlign w:val="center"/>
                  <w:hideMark/>
                </w:tcPr>
                <w:p w14:paraId="7919EAFA" w14:textId="77777777" w:rsidR="00B10AD4" w:rsidRPr="00063222" w:rsidRDefault="00B10AD4" w:rsidP="00B10AD4">
                  <w:pPr>
                    <w:spacing w:after="0"/>
                    <w:rPr>
                      <w:ins w:id="47" w:author="Shadab Baid"/>
                      <w:rFonts w:eastAsia="Times New Roman" w:cs="Open Sans"/>
                      <w:color w:val="auto"/>
                      <w:sz w:val="20"/>
                      <w:szCs w:val="24"/>
                      <w:lang w:val="en-IN" w:eastAsia="en-IN"/>
                    </w:rPr>
                  </w:pPr>
                  <w:ins w:id="48" w:author="Shadab Baid">
                    <w:r w:rsidRPr="00063222">
                      <w:rPr>
                        <w:rFonts w:eastAsia="Times New Roman" w:cs="Open Sans"/>
                        <w:color w:val="auto"/>
                        <w:sz w:val="20"/>
                        <w:szCs w:val="24"/>
                        <w:lang w:val="en-IN" w:eastAsia="en-IN"/>
                      </w:rPr>
                      <w:t>Domestic or international</w:t>
                    </w:r>
                  </w:ins>
                </w:p>
              </w:tc>
              <w:tc>
                <w:tcPr>
                  <w:tcW w:w="2268" w:type="dxa"/>
                  <w:tcBorders>
                    <w:top w:val="single" w:sz="6" w:space="0" w:color="auto"/>
                    <w:left w:val="single" w:sz="6" w:space="0" w:color="auto"/>
                    <w:bottom w:val="single" w:sz="6" w:space="0" w:color="auto"/>
                    <w:right w:val="single" w:sz="6" w:space="0" w:color="auto"/>
                  </w:tcBorders>
                  <w:vAlign w:val="center"/>
                  <w:hideMark/>
                </w:tcPr>
                <w:p w14:paraId="72587293" w14:textId="77777777" w:rsidR="00B10AD4" w:rsidRPr="00063222" w:rsidRDefault="00B10AD4" w:rsidP="00B10AD4">
                  <w:pPr>
                    <w:spacing w:after="0"/>
                    <w:rPr>
                      <w:ins w:id="49" w:author="Shadab Baid"/>
                      <w:rFonts w:eastAsia="Times New Roman" w:cs="Open Sans"/>
                      <w:color w:val="auto"/>
                      <w:sz w:val="20"/>
                      <w:szCs w:val="24"/>
                      <w:lang w:val="en-IN" w:eastAsia="en-IN"/>
                    </w:rPr>
                  </w:pPr>
                  <w:ins w:id="50" w:author="Shadab Baid">
                    <w:r w:rsidRPr="00063222">
                      <w:rPr>
                        <w:rFonts w:eastAsia="Times New Roman" w:cs="Open Sans"/>
                        <w:color w:val="auto"/>
                        <w:sz w:val="20"/>
                        <w:szCs w:val="24"/>
                        <w:lang w:val="en-IN" w:eastAsia="en-IN"/>
                      </w:rPr>
                      <w:t>Use checkbox detection</w:t>
                    </w:r>
                  </w:ins>
                </w:p>
              </w:tc>
              <w:tc>
                <w:tcPr>
                  <w:tcW w:w="4883" w:type="dxa"/>
                  <w:tcBorders>
                    <w:top w:val="single" w:sz="6" w:space="0" w:color="auto"/>
                    <w:left w:val="single" w:sz="6" w:space="0" w:color="auto"/>
                    <w:bottom w:val="single" w:sz="6" w:space="0" w:color="auto"/>
                    <w:right w:val="single" w:sz="6" w:space="0" w:color="auto"/>
                  </w:tcBorders>
                  <w:vAlign w:val="center"/>
                  <w:hideMark/>
                </w:tcPr>
                <w:p w14:paraId="4630780C" w14:textId="77777777" w:rsidR="00B10AD4" w:rsidRPr="00063222" w:rsidRDefault="00B10AD4" w:rsidP="00B10AD4">
                  <w:pPr>
                    <w:spacing w:after="0"/>
                    <w:rPr>
                      <w:ins w:id="51" w:author="Shadab Baid"/>
                      <w:rFonts w:eastAsia="Times New Roman" w:cs="Open Sans"/>
                      <w:color w:val="auto"/>
                      <w:sz w:val="20"/>
                      <w:szCs w:val="24"/>
                      <w:lang w:val="en-IN" w:eastAsia="en-IN"/>
                    </w:rPr>
                  </w:pPr>
                  <w:ins w:id="52" w:author="Shadab Baid">
                    <w:r w:rsidRPr="00063222">
                      <w:rPr>
                        <w:rFonts w:eastAsia="Times New Roman" w:cs="Open Sans"/>
                        <w:color w:val="auto"/>
                        <w:sz w:val="20"/>
                        <w:szCs w:val="24"/>
                        <w:lang w:val="en-IN" w:eastAsia="en-IN"/>
                      </w:rPr>
                      <w:t>Yes</w:t>
                    </w:r>
                  </w:ins>
                </w:p>
              </w:tc>
            </w:tr>
            <w:tr w:rsidR="00B10AD4" w:rsidRPr="00063222" w14:paraId="0DC7A051" w14:textId="77777777" w:rsidTr="00B10AD4">
              <w:trPr>
                <w:ins w:id="53" w:author="Shadab Baid"/>
              </w:trPr>
              <w:tc>
                <w:tcPr>
                  <w:tcW w:w="1349" w:type="dxa"/>
                  <w:tcBorders>
                    <w:top w:val="single" w:sz="6" w:space="0" w:color="auto"/>
                    <w:left w:val="single" w:sz="6" w:space="0" w:color="auto"/>
                    <w:bottom w:val="single" w:sz="6" w:space="0" w:color="auto"/>
                    <w:right w:val="single" w:sz="6" w:space="0" w:color="auto"/>
                  </w:tcBorders>
                  <w:vAlign w:val="center"/>
                  <w:hideMark/>
                </w:tcPr>
                <w:p w14:paraId="0B0CA10B" w14:textId="77777777" w:rsidR="00B10AD4" w:rsidRPr="00063222" w:rsidRDefault="00B10AD4" w:rsidP="00B10AD4">
                  <w:pPr>
                    <w:spacing w:after="0"/>
                    <w:rPr>
                      <w:ins w:id="54" w:author="Shadab Baid"/>
                      <w:rFonts w:eastAsia="Times New Roman" w:cs="Open Sans"/>
                      <w:color w:val="auto"/>
                      <w:sz w:val="20"/>
                      <w:szCs w:val="24"/>
                      <w:lang w:val="en-IN" w:eastAsia="en-IN"/>
                    </w:rPr>
                  </w:pPr>
                  <w:ins w:id="55" w:author="Shadab Baid">
                    <w:r w:rsidRPr="00063222">
                      <w:rPr>
                        <w:rFonts w:eastAsia="Times New Roman" w:cs="Open Sans"/>
                        <w:color w:val="auto"/>
                        <w:sz w:val="20"/>
                        <w:szCs w:val="24"/>
                        <w:lang w:val="en-IN" w:eastAsia="en-IN"/>
                      </w:rPr>
                      <w:t>Card variant</w:t>
                    </w:r>
                  </w:ins>
                </w:p>
              </w:tc>
              <w:tc>
                <w:tcPr>
                  <w:tcW w:w="2925" w:type="dxa"/>
                  <w:tcBorders>
                    <w:top w:val="single" w:sz="6" w:space="0" w:color="auto"/>
                    <w:left w:val="single" w:sz="6" w:space="0" w:color="auto"/>
                    <w:bottom w:val="single" w:sz="6" w:space="0" w:color="auto"/>
                    <w:right w:val="single" w:sz="6" w:space="0" w:color="auto"/>
                  </w:tcBorders>
                  <w:vAlign w:val="center"/>
                  <w:hideMark/>
                </w:tcPr>
                <w:p w14:paraId="7E8AE6F4" w14:textId="77777777" w:rsidR="00B10AD4" w:rsidRPr="00063222" w:rsidRDefault="00B10AD4" w:rsidP="00B10AD4">
                  <w:pPr>
                    <w:spacing w:after="0"/>
                    <w:rPr>
                      <w:ins w:id="56" w:author="Shadab Baid"/>
                      <w:rFonts w:eastAsia="Times New Roman" w:cs="Open Sans"/>
                      <w:color w:val="auto"/>
                      <w:sz w:val="20"/>
                      <w:szCs w:val="24"/>
                      <w:lang w:val="en-IN" w:eastAsia="en-IN"/>
                    </w:rPr>
                  </w:pPr>
                  <w:ins w:id="57" w:author="Shadab Baid">
                    <w:r w:rsidRPr="00063222">
                      <w:rPr>
                        <w:rFonts w:eastAsia="Times New Roman" w:cs="Open Sans"/>
                        <w:color w:val="auto"/>
                        <w:sz w:val="20"/>
                        <w:szCs w:val="24"/>
                        <w:lang w:val="en-IN" w:eastAsia="en-IN"/>
                      </w:rPr>
                      <w:t>Platinum or Visa</w:t>
                    </w:r>
                  </w:ins>
                </w:p>
              </w:tc>
              <w:tc>
                <w:tcPr>
                  <w:tcW w:w="2268" w:type="dxa"/>
                  <w:tcBorders>
                    <w:top w:val="single" w:sz="6" w:space="0" w:color="auto"/>
                    <w:left w:val="single" w:sz="6" w:space="0" w:color="auto"/>
                    <w:bottom w:val="single" w:sz="6" w:space="0" w:color="auto"/>
                    <w:right w:val="single" w:sz="6" w:space="0" w:color="auto"/>
                  </w:tcBorders>
                  <w:vAlign w:val="center"/>
                  <w:hideMark/>
                </w:tcPr>
                <w:p w14:paraId="31CB152E" w14:textId="77777777" w:rsidR="00B10AD4" w:rsidRPr="00063222" w:rsidRDefault="00B10AD4" w:rsidP="00B10AD4">
                  <w:pPr>
                    <w:spacing w:after="0"/>
                    <w:rPr>
                      <w:ins w:id="58" w:author="Shadab Baid"/>
                      <w:rFonts w:eastAsia="Times New Roman" w:cs="Open Sans"/>
                      <w:color w:val="auto"/>
                      <w:sz w:val="20"/>
                      <w:szCs w:val="24"/>
                      <w:lang w:val="en-IN" w:eastAsia="en-IN"/>
                    </w:rPr>
                  </w:pPr>
                  <w:ins w:id="59" w:author="Shadab Baid">
                    <w:r w:rsidRPr="00063222">
                      <w:rPr>
                        <w:rFonts w:eastAsia="Times New Roman" w:cs="Open Sans"/>
                        <w:color w:val="auto"/>
                        <w:sz w:val="20"/>
                        <w:szCs w:val="24"/>
                        <w:lang w:val="en-IN" w:eastAsia="en-IN"/>
                      </w:rPr>
                      <w:t>Use checkbox detection</w:t>
                    </w:r>
                  </w:ins>
                </w:p>
              </w:tc>
              <w:tc>
                <w:tcPr>
                  <w:tcW w:w="4883" w:type="dxa"/>
                  <w:tcBorders>
                    <w:top w:val="single" w:sz="6" w:space="0" w:color="auto"/>
                    <w:left w:val="single" w:sz="6" w:space="0" w:color="auto"/>
                    <w:bottom w:val="single" w:sz="6" w:space="0" w:color="auto"/>
                    <w:right w:val="single" w:sz="6" w:space="0" w:color="auto"/>
                  </w:tcBorders>
                  <w:vAlign w:val="center"/>
                  <w:hideMark/>
                </w:tcPr>
                <w:p w14:paraId="56F846F9" w14:textId="77777777" w:rsidR="00B10AD4" w:rsidRPr="00063222" w:rsidRDefault="00B10AD4" w:rsidP="00B10AD4">
                  <w:pPr>
                    <w:spacing w:after="0"/>
                    <w:rPr>
                      <w:ins w:id="60" w:author="Shadab Baid"/>
                      <w:rFonts w:eastAsia="Times New Roman" w:cs="Open Sans"/>
                      <w:color w:val="auto"/>
                      <w:sz w:val="20"/>
                      <w:szCs w:val="24"/>
                      <w:lang w:val="en-IN" w:eastAsia="en-IN"/>
                    </w:rPr>
                  </w:pPr>
                  <w:ins w:id="61" w:author="Shadab Baid">
                    <w:r w:rsidRPr="00063222">
                      <w:rPr>
                        <w:rFonts w:eastAsia="Times New Roman" w:cs="Open Sans"/>
                        <w:color w:val="auto"/>
                        <w:sz w:val="20"/>
                        <w:szCs w:val="24"/>
                        <w:lang w:val="en-IN" w:eastAsia="en-IN"/>
                      </w:rPr>
                      <w:t>Yes</w:t>
                    </w:r>
                  </w:ins>
                </w:p>
              </w:tc>
            </w:tr>
            <w:tr w:rsidR="00B10AD4" w:rsidRPr="00063222" w14:paraId="4561BA5B" w14:textId="77777777" w:rsidTr="00B10AD4">
              <w:trPr>
                <w:ins w:id="62" w:author="Shadab Baid"/>
              </w:trPr>
              <w:tc>
                <w:tcPr>
                  <w:tcW w:w="1349" w:type="dxa"/>
                  <w:tcBorders>
                    <w:top w:val="single" w:sz="6" w:space="0" w:color="auto"/>
                    <w:left w:val="single" w:sz="6" w:space="0" w:color="auto"/>
                    <w:bottom w:val="single" w:sz="6" w:space="0" w:color="auto"/>
                    <w:right w:val="single" w:sz="6" w:space="0" w:color="auto"/>
                  </w:tcBorders>
                  <w:vAlign w:val="center"/>
                  <w:hideMark/>
                </w:tcPr>
                <w:p w14:paraId="3E5DFF72" w14:textId="77777777" w:rsidR="00B10AD4" w:rsidRPr="00063222" w:rsidRDefault="00B10AD4" w:rsidP="00B10AD4">
                  <w:pPr>
                    <w:spacing w:after="0"/>
                    <w:rPr>
                      <w:ins w:id="63" w:author="Shadab Baid"/>
                      <w:rFonts w:eastAsia="Times New Roman" w:cs="Open Sans"/>
                      <w:color w:val="auto"/>
                      <w:sz w:val="20"/>
                      <w:szCs w:val="24"/>
                      <w:lang w:val="en-IN" w:eastAsia="en-IN"/>
                    </w:rPr>
                  </w:pPr>
                  <w:ins w:id="64" w:author="Shadab Baid">
                    <w:r w:rsidRPr="00063222">
                      <w:rPr>
                        <w:rFonts w:eastAsia="Times New Roman" w:cs="Open Sans"/>
                        <w:color w:val="auto"/>
                        <w:sz w:val="20"/>
                        <w:szCs w:val="24"/>
                        <w:lang w:val="en-IN" w:eastAsia="en-IN"/>
                      </w:rPr>
                      <w:t>First name</w:t>
                    </w:r>
                  </w:ins>
                </w:p>
              </w:tc>
              <w:tc>
                <w:tcPr>
                  <w:tcW w:w="2925" w:type="dxa"/>
                  <w:tcBorders>
                    <w:top w:val="single" w:sz="6" w:space="0" w:color="auto"/>
                    <w:left w:val="single" w:sz="6" w:space="0" w:color="auto"/>
                    <w:bottom w:val="single" w:sz="6" w:space="0" w:color="auto"/>
                    <w:right w:val="single" w:sz="6" w:space="0" w:color="auto"/>
                  </w:tcBorders>
                  <w:vAlign w:val="center"/>
                  <w:hideMark/>
                </w:tcPr>
                <w:p w14:paraId="371D7ED9" w14:textId="77777777" w:rsidR="00B10AD4" w:rsidRPr="00063222" w:rsidRDefault="00B10AD4" w:rsidP="00B10AD4">
                  <w:pPr>
                    <w:spacing w:after="0"/>
                    <w:rPr>
                      <w:ins w:id="65" w:author="Shadab Baid"/>
                      <w:rFonts w:eastAsia="Times New Roman" w:cs="Open Sans"/>
                      <w:color w:val="auto"/>
                      <w:sz w:val="20"/>
                      <w:szCs w:val="24"/>
                      <w:lang w:val="en-IN" w:eastAsia="en-IN"/>
                    </w:rPr>
                  </w:pPr>
                </w:p>
              </w:tc>
              <w:tc>
                <w:tcPr>
                  <w:tcW w:w="2268" w:type="dxa"/>
                  <w:tcBorders>
                    <w:top w:val="single" w:sz="6" w:space="0" w:color="auto"/>
                    <w:left w:val="single" w:sz="6" w:space="0" w:color="auto"/>
                    <w:bottom w:val="single" w:sz="6" w:space="0" w:color="auto"/>
                    <w:right w:val="single" w:sz="6" w:space="0" w:color="auto"/>
                  </w:tcBorders>
                  <w:vAlign w:val="center"/>
                  <w:hideMark/>
                </w:tcPr>
                <w:p w14:paraId="01981AC9" w14:textId="77777777" w:rsidR="00B10AD4" w:rsidRPr="00063222" w:rsidRDefault="00B10AD4" w:rsidP="00B10AD4">
                  <w:pPr>
                    <w:spacing w:after="0"/>
                    <w:rPr>
                      <w:ins w:id="66" w:author="Shadab Baid"/>
                      <w:rFonts w:eastAsia="Times New Roman" w:cs="Open Sans"/>
                      <w:color w:val="auto"/>
                      <w:sz w:val="20"/>
                      <w:szCs w:val="24"/>
                      <w:lang w:val="en-IN" w:eastAsia="en-IN"/>
                    </w:rPr>
                  </w:pPr>
                </w:p>
              </w:tc>
              <w:tc>
                <w:tcPr>
                  <w:tcW w:w="4883" w:type="dxa"/>
                  <w:tcBorders>
                    <w:top w:val="single" w:sz="6" w:space="0" w:color="auto"/>
                    <w:left w:val="single" w:sz="6" w:space="0" w:color="auto"/>
                    <w:bottom w:val="single" w:sz="6" w:space="0" w:color="auto"/>
                    <w:right w:val="single" w:sz="6" w:space="0" w:color="auto"/>
                  </w:tcBorders>
                  <w:vAlign w:val="center"/>
                  <w:hideMark/>
                </w:tcPr>
                <w:p w14:paraId="43483D3A" w14:textId="77777777" w:rsidR="00B10AD4" w:rsidRPr="00063222" w:rsidRDefault="00B10AD4" w:rsidP="00B10AD4">
                  <w:pPr>
                    <w:spacing w:after="0"/>
                    <w:rPr>
                      <w:ins w:id="67" w:author="Shadab Baid"/>
                      <w:rFonts w:eastAsia="Times New Roman" w:cs="Open Sans"/>
                      <w:color w:val="auto"/>
                      <w:sz w:val="20"/>
                      <w:szCs w:val="24"/>
                      <w:lang w:val="en-IN" w:eastAsia="en-IN"/>
                    </w:rPr>
                  </w:pPr>
                  <w:ins w:id="68" w:author="Shadab Baid">
                    <w:r w:rsidRPr="00063222">
                      <w:rPr>
                        <w:rFonts w:eastAsia="Times New Roman" w:cs="Open Sans"/>
                        <w:color w:val="auto"/>
                        <w:sz w:val="20"/>
                        <w:szCs w:val="24"/>
                        <w:lang w:val="en-IN" w:eastAsia="en-IN"/>
                      </w:rPr>
                      <w:t>Yes</w:t>
                    </w:r>
                  </w:ins>
                </w:p>
              </w:tc>
            </w:tr>
            <w:tr w:rsidR="00B10AD4" w:rsidRPr="00063222" w14:paraId="12C7D120" w14:textId="77777777" w:rsidTr="00B10AD4">
              <w:trPr>
                <w:ins w:id="69" w:author="Shadab Baid"/>
              </w:trPr>
              <w:tc>
                <w:tcPr>
                  <w:tcW w:w="1349" w:type="dxa"/>
                  <w:tcBorders>
                    <w:top w:val="single" w:sz="6" w:space="0" w:color="auto"/>
                    <w:left w:val="single" w:sz="6" w:space="0" w:color="auto"/>
                    <w:bottom w:val="single" w:sz="6" w:space="0" w:color="auto"/>
                    <w:right w:val="single" w:sz="6" w:space="0" w:color="auto"/>
                  </w:tcBorders>
                  <w:vAlign w:val="center"/>
                  <w:hideMark/>
                </w:tcPr>
                <w:p w14:paraId="513703A8" w14:textId="77777777" w:rsidR="00B10AD4" w:rsidRPr="00063222" w:rsidRDefault="00B10AD4" w:rsidP="00B10AD4">
                  <w:pPr>
                    <w:spacing w:after="0"/>
                    <w:rPr>
                      <w:ins w:id="70" w:author="Shadab Baid"/>
                      <w:rFonts w:eastAsia="Times New Roman" w:cs="Open Sans"/>
                      <w:color w:val="auto"/>
                      <w:sz w:val="20"/>
                      <w:szCs w:val="24"/>
                      <w:lang w:val="en-IN" w:eastAsia="en-IN"/>
                    </w:rPr>
                  </w:pPr>
                  <w:ins w:id="71" w:author="Shadab Baid">
                    <w:r w:rsidRPr="00063222">
                      <w:rPr>
                        <w:rFonts w:eastAsia="Times New Roman" w:cs="Open Sans"/>
                        <w:color w:val="auto"/>
                        <w:sz w:val="20"/>
                        <w:szCs w:val="24"/>
                        <w:lang w:val="en-IN" w:eastAsia="en-IN"/>
                      </w:rPr>
                      <w:t>Middle name</w:t>
                    </w:r>
                  </w:ins>
                </w:p>
              </w:tc>
              <w:tc>
                <w:tcPr>
                  <w:tcW w:w="2925" w:type="dxa"/>
                  <w:tcBorders>
                    <w:top w:val="single" w:sz="6" w:space="0" w:color="auto"/>
                    <w:left w:val="single" w:sz="6" w:space="0" w:color="auto"/>
                    <w:bottom w:val="single" w:sz="6" w:space="0" w:color="auto"/>
                    <w:right w:val="single" w:sz="6" w:space="0" w:color="auto"/>
                  </w:tcBorders>
                  <w:vAlign w:val="center"/>
                  <w:hideMark/>
                </w:tcPr>
                <w:p w14:paraId="469432A0" w14:textId="77777777" w:rsidR="00B10AD4" w:rsidRPr="00063222" w:rsidRDefault="00B10AD4" w:rsidP="00B10AD4">
                  <w:pPr>
                    <w:spacing w:after="0"/>
                    <w:rPr>
                      <w:ins w:id="72" w:author="Shadab Baid"/>
                      <w:rFonts w:eastAsia="Times New Roman" w:cs="Open Sans"/>
                      <w:color w:val="auto"/>
                      <w:sz w:val="20"/>
                      <w:szCs w:val="24"/>
                      <w:lang w:val="en-IN" w:eastAsia="en-IN"/>
                    </w:rPr>
                  </w:pPr>
                </w:p>
              </w:tc>
              <w:tc>
                <w:tcPr>
                  <w:tcW w:w="2268" w:type="dxa"/>
                  <w:tcBorders>
                    <w:top w:val="single" w:sz="6" w:space="0" w:color="auto"/>
                    <w:left w:val="single" w:sz="6" w:space="0" w:color="auto"/>
                    <w:bottom w:val="single" w:sz="6" w:space="0" w:color="auto"/>
                    <w:right w:val="single" w:sz="6" w:space="0" w:color="auto"/>
                  </w:tcBorders>
                  <w:vAlign w:val="center"/>
                  <w:hideMark/>
                </w:tcPr>
                <w:p w14:paraId="3E6701DC" w14:textId="77777777" w:rsidR="00B10AD4" w:rsidRPr="00063222" w:rsidRDefault="00B10AD4" w:rsidP="00B10AD4">
                  <w:pPr>
                    <w:spacing w:after="0"/>
                    <w:rPr>
                      <w:ins w:id="73" w:author="Shadab Baid"/>
                      <w:rFonts w:eastAsia="Times New Roman" w:cs="Open Sans"/>
                      <w:color w:val="auto"/>
                      <w:sz w:val="20"/>
                      <w:szCs w:val="24"/>
                      <w:lang w:val="en-IN" w:eastAsia="en-IN"/>
                    </w:rPr>
                  </w:pPr>
                </w:p>
              </w:tc>
              <w:tc>
                <w:tcPr>
                  <w:tcW w:w="4883" w:type="dxa"/>
                  <w:tcBorders>
                    <w:top w:val="single" w:sz="6" w:space="0" w:color="auto"/>
                    <w:left w:val="single" w:sz="6" w:space="0" w:color="auto"/>
                    <w:bottom w:val="single" w:sz="6" w:space="0" w:color="auto"/>
                    <w:right w:val="single" w:sz="6" w:space="0" w:color="auto"/>
                  </w:tcBorders>
                  <w:vAlign w:val="center"/>
                  <w:hideMark/>
                </w:tcPr>
                <w:p w14:paraId="10BF37AE" w14:textId="77777777" w:rsidR="00B10AD4" w:rsidRPr="00063222" w:rsidRDefault="00B10AD4" w:rsidP="00B10AD4">
                  <w:pPr>
                    <w:spacing w:after="0"/>
                    <w:rPr>
                      <w:ins w:id="74" w:author="Shadab Baid"/>
                      <w:rFonts w:eastAsia="Times New Roman" w:cs="Open Sans"/>
                      <w:color w:val="auto"/>
                      <w:sz w:val="20"/>
                      <w:szCs w:val="24"/>
                      <w:lang w:val="en-IN" w:eastAsia="en-IN"/>
                    </w:rPr>
                  </w:pPr>
                  <w:ins w:id="75" w:author="Shadab Baid">
                    <w:r w:rsidRPr="00063222">
                      <w:rPr>
                        <w:rFonts w:eastAsia="Times New Roman" w:cs="Open Sans"/>
                        <w:color w:val="auto"/>
                        <w:sz w:val="20"/>
                        <w:szCs w:val="24"/>
                        <w:lang w:val="en-IN" w:eastAsia="en-IN"/>
                      </w:rPr>
                      <w:t>Yes</w:t>
                    </w:r>
                  </w:ins>
                </w:p>
              </w:tc>
            </w:tr>
            <w:tr w:rsidR="00B10AD4" w:rsidRPr="00063222" w14:paraId="0A715BAC" w14:textId="77777777" w:rsidTr="00B10AD4">
              <w:trPr>
                <w:ins w:id="76" w:author="Shadab Baid"/>
              </w:trPr>
              <w:tc>
                <w:tcPr>
                  <w:tcW w:w="1349" w:type="dxa"/>
                  <w:tcBorders>
                    <w:top w:val="single" w:sz="6" w:space="0" w:color="auto"/>
                    <w:left w:val="single" w:sz="6" w:space="0" w:color="auto"/>
                    <w:bottom w:val="single" w:sz="6" w:space="0" w:color="auto"/>
                    <w:right w:val="single" w:sz="6" w:space="0" w:color="auto"/>
                  </w:tcBorders>
                  <w:vAlign w:val="center"/>
                  <w:hideMark/>
                </w:tcPr>
                <w:p w14:paraId="16AE73F9" w14:textId="77777777" w:rsidR="00B10AD4" w:rsidRPr="00063222" w:rsidRDefault="00B10AD4" w:rsidP="00B10AD4">
                  <w:pPr>
                    <w:spacing w:after="0"/>
                    <w:rPr>
                      <w:ins w:id="77" w:author="Shadab Baid"/>
                      <w:rFonts w:eastAsia="Times New Roman" w:cs="Open Sans"/>
                      <w:color w:val="auto"/>
                      <w:sz w:val="20"/>
                      <w:szCs w:val="24"/>
                      <w:lang w:val="en-IN" w:eastAsia="en-IN"/>
                    </w:rPr>
                  </w:pPr>
                  <w:ins w:id="78" w:author="Shadab Baid">
                    <w:r w:rsidRPr="00063222">
                      <w:rPr>
                        <w:rFonts w:eastAsia="Times New Roman" w:cs="Open Sans"/>
                        <w:color w:val="auto"/>
                        <w:sz w:val="20"/>
                        <w:szCs w:val="24"/>
                        <w:lang w:val="en-IN" w:eastAsia="en-IN"/>
                      </w:rPr>
                      <w:t>Last name</w:t>
                    </w:r>
                  </w:ins>
                </w:p>
              </w:tc>
              <w:tc>
                <w:tcPr>
                  <w:tcW w:w="2925" w:type="dxa"/>
                  <w:tcBorders>
                    <w:top w:val="single" w:sz="6" w:space="0" w:color="auto"/>
                    <w:left w:val="single" w:sz="6" w:space="0" w:color="auto"/>
                    <w:bottom w:val="single" w:sz="6" w:space="0" w:color="auto"/>
                    <w:right w:val="single" w:sz="6" w:space="0" w:color="auto"/>
                  </w:tcBorders>
                  <w:vAlign w:val="center"/>
                  <w:hideMark/>
                </w:tcPr>
                <w:p w14:paraId="3DA3C58A" w14:textId="77777777" w:rsidR="00B10AD4" w:rsidRPr="00063222" w:rsidRDefault="00B10AD4" w:rsidP="00B10AD4">
                  <w:pPr>
                    <w:spacing w:after="0"/>
                    <w:rPr>
                      <w:ins w:id="79" w:author="Shadab Baid"/>
                      <w:rFonts w:eastAsia="Times New Roman" w:cs="Open Sans"/>
                      <w:color w:val="auto"/>
                      <w:sz w:val="20"/>
                      <w:szCs w:val="24"/>
                      <w:lang w:val="en-IN" w:eastAsia="en-IN"/>
                    </w:rPr>
                  </w:pPr>
                </w:p>
              </w:tc>
              <w:tc>
                <w:tcPr>
                  <w:tcW w:w="2268" w:type="dxa"/>
                  <w:tcBorders>
                    <w:top w:val="single" w:sz="6" w:space="0" w:color="auto"/>
                    <w:left w:val="single" w:sz="6" w:space="0" w:color="auto"/>
                    <w:bottom w:val="single" w:sz="6" w:space="0" w:color="auto"/>
                    <w:right w:val="single" w:sz="6" w:space="0" w:color="auto"/>
                  </w:tcBorders>
                  <w:vAlign w:val="center"/>
                  <w:hideMark/>
                </w:tcPr>
                <w:p w14:paraId="4EDE0DCF" w14:textId="77777777" w:rsidR="00B10AD4" w:rsidRPr="00063222" w:rsidRDefault="00B10AD4" w:rsidP="00B10AD4">
                  <w:pPr>
                    <w:spacing w:after="0"/>
                    <w:rPr>
                      <w:ins w:id="80" w:author="Shadab Baid"/>
                      <w:rFonts w:eastAsia="Times New Roman" w:cs="Open Sans"/>
                      <w:color w:val="auto"/>
                      <w:sz w:val="20"/>
                      <w:szCs w:val="24"/>
                      <w:lang w:val="en-IN" w:eastAsia="en-IN"/>
                    </w:rPr>
                  </w:pPr>
                </w:p>
              </w:tc>
              <w:tc>
                <w:tcPr>
                  <w:tcW w:w="4883" w:type="dxa"/>
                  <w:tcBorders>
                    <w:top w:val="single" w:sz="6" w:space="0" w:color="auto"/>
                    <w:left w:val="single" w:sz="6" w:space="0" w:color="auto"/>
                    <w:bottom w:val="single" w:sz="6" w:space="0" w:color="auto"/>
                    <w:right w:val="single" w:sz="6" w:space="0" w:color="auto"/>
                  </w:tcBorders>
                  <w:vAlign w:val="center"/>
                  <w:hideMark/>
                </w:tcPr>
                <w:p w14:paraId="37C48D66" w14:textId="77777777" w:rsidR="00B10AD4" w:rsidRPr="00063222" w:rsidRDefault="00B10AD4" w:rsidP="00B10AD4">
                  <w:pPr>
                    <w:spacing w:after="0"/>
                    <w:rPr>
                      <w:ins w:id="81" w:author="Shadab Baid"/>
                      <w:rFonts w:eastAsia="Times New Roman" w:cs="Open Sans"/>
                      <w:color w:val="auto"/>
                      <w:sz w:val="20"/>
                      <w:szCs w:val="24"/>
                      <w:lang w:val="en-IN" w:eastAsia="en-IN"/>
                    </w:rPr>
                  </w:pPr>
                  <w:ins w:id="82" w:author="Shadab Baid">
                    <w:r w:rsidRPr="00063222">
                      <w:rPr>
                        <w:rFonts w:eastAsia="Times New Roman" w:cs="Open Sans"/>
                        <w:color w:val="auto"/>
                        <w:sz w:val="20"/>
                        <w:szCs w:val="24"/>
                        <w:lang w:val="en-IN" w:eastAsia="en-IN"/>
                      </w:rPr>
                      <w:t>Yes</w:t>
                    </w:r>
                  </w:ins>
                </w:p>
              </w:tc>
            </w:tr>
            <w:tr w:rsidR="00B10AD4" w:rsidRPr="00063222" w14:paraId="09404B2A" w14:textId="77777777" w:rsidTr="00B10AD4">
              <w:trPr>
                <w:ins w:id="83" w:author="Shadab Baid"/>
              </w:trPr>
              <w:tc>
                <w:tcPr>
                  <w:tcW w:w="1349" w:type="dxa"/>
                  <w:tcBorders>
                    <w:top w:val="single" w:sz="6" w:space="0" w:color="auto"/>
                    <w:left w:val="single" w:sz="6" w:space="0" w:color="auto"/>
                    <w:bottom w:val="single" w:sz="6" w:space="0" w:color="auto"/>
                    <w:right w:val="single" w:sz="6" w:space="0" w:color="auto"/>
                  </w:tcBorders>
                  <w:vAlign w:val="center"/>
                  <w:hideMark/>
                </w:tcPr>
                <w:p w14:paraId="39D69240" w14:textId="77777777" w:rsidR="00B10AD4" w:rsidRPr="00063222" w:rsidRDefault="00B10AD4" w:rsidP="00B10AD4">
                  <w:pPr>
                    <w:spacing w:after="0"/>
                    <w:rPr>
                      <w:ins w:id="84" w:author="Shadab Baid"/>
                      <w:rFonts w:eastAsia="Times New Roman" w:cs="Open Sans"/>
                      <w:color w:val="auto"/>
                      <w:sz w:val="20"/>
                      <w:szCs w:val="24"/>
                      <w:lang w:val="en-IN" w:eastAsia="en-IN"/>
                    </w:rPr>
                  </w:pPr>
                  <w:ins w:id="85" w:author="Shadab Baid">
                    <w:r w:rsidRPr="00063222">
                      <w:rPr>
                        <w:rFonts w:eastAsia="Times New Roman" w:cs="Open Sans"/>
                        <w:color w:val="auto"/>
                        <w:sz w:val="20"/>
                        <w:szCs w:val="24"/>
                        <w:lang w:val="en-IN" w:eastAsia="en-IN"/>
                      </w:rPr>
                      <w:t>Name on card</w:t>
                    </w:r>
                  </w:ins>
                </w:p>
              </w:tc>
              <w:tc>
                <w:tcPr>
                  <w:tcW w:w="2925" w:type="dxa"/>
                  <w:tcBorders>
                    <w:top w:val="single" w:sz="6" w:space="0" w:color="auto"/>
                    <w:left w:val="single" w:sz="6" w:space="0" w:color="auto"/>
                    <w:bottom w:val="single" w:sz="6" w:space="0" w:color="auto"/>
                    <w:right w:val="single" w:sz="6" w:space="0" w:color="auto"/>
                  </w:tcBorders>
                  <w:vAlign w:val="center"/>
                  <w:hideMark/>
                </w:tcPr>
                <w:p w14:paraId="77B58700" w14:textId="77777777" w:rsidR="00B10AD4" w:rsidRPr="00063222" w:rsidRDefault="00B10AD4" w:rsidP="00B10AD4">
                  <w:pPr>
                    <w:spacing w:after="0"/>
                    <w:rPr>
                      <w:ins w:id="86" w:author="Shadab Baid"/>
                      <w:rFonts w:eastAsia="Times New Roman" w:cs="Open Sans"/>
                      <w:color w:val="auto"/>
                      <w:sz w:val="20"/>
                      <w:szCs w:val="24"/>
                      <w:lang w:val="en-IN" w:eastAsia="en-IN"/>
                    </w:rPr>
                  </w:pPr>
                </w:p>
              </w:tc>
              <w:tc>
                <w:tcPr>
                  <w:tcW w:w="2268" w:type="dxa"/>
                  <w:tcBorders>
                    <w:top w:val="single" w:sz="6" w:space="0" w:color="auto"/>
                    <w:left w:val="single" w:sz="6" w:space="0" w:color="auto"/>
                    <w:bottom w:val="single" w:sz="6" w:space="0" w:color="auto"/>
                    <w:right w:val="single" w:sz="6" w:space="0" w:color="auto"/>
                  </w:tcBorders>
                  <w:vAlign w:val="center"/>
                  <w:hideMark/>
                </w:tcPr>
                <w:p w14:paraId="0A08FE78" w14:textId="77777777" w:rsidR="00B10AD4" w:rsidRPr="00063222" w:rsidRDefault="00B10AD4" w:rsidP="00B10AD4">
                  <w:pPr>
                    <w:spacing w:after="0"/>
                    <w:rPr>
                      <w:ins w:id="87" w:author="Shadab Baid"/>
                      <w:rFonts w:eastAsia="Times New Roman" w:cs="Open Sans"/>
                      <w:color w:val="auto"/>
                      <w:sz w:val="20"/>
                      <w:szCs w:val="24"/>
                      <w:lang w:val="en-IN" w:eastAsia="en-IN"/>
                    </w:rPr>
                  </w:pPr>
                </w:p>
              </w:tc>
              <w:tc>
                <w:tcPr>
                  <w:tcW w:w="4883" w:type="dxa"/>
                  <w:tcBorders>
                    <w:top w:val="single" w:sz="6" w:space="0" w:color="auto"/>
                    <w:left w:val="single" w:sz="6" w:space="0" w:color="auto"/>
                    <w:bottom w:val="single" w:sz="6" w:space="0" w:color="auto"/>
                    <w:right w:val="single" w:sz="6" w:space="0" w:color="auto"/>
                  </w:tcBorders>
                  <w:vAlign w:val="center"/>
                  <w:hideMark/>
                </w:tcPr>
                <w:p w14:paraId="1616F1A0" w14:textId="77777777" w:rsidR="00B10AD4" w:rsidRPr="00063222" w:rsidRDefault="00B10AD4" w:rsidP="00B10AD4">
                  <w:pPr>
                    <w:spacing w:after="0"/>
                    <w:rPr>
                      <w:ins w:id="88" w:author="Shadab Baid"/>
                      <w:rFonts w:eastAsia="Times New Roman" w:cs="Open Sans"/>
                      <w:color w:val="auto"/>
                      <w:sz w:val="20"/>
                      <w:szCs w:val="24"/>
                      <w:lang w:val="en-IN" w:eastAsia="en-IN"/>
                    </w:rPr>
                  </w:pPr>
                  <w:ins w:id="89" w:author="Shadab Baid">
                    <w:r w:rsidRPr="00063222">
                      <w:rPr>
                        <w:rFonts w:eastAsia="Times New Roman" w:cs="Open Sans"/>
                        <w:color w:val="auto"/>
                        <w:sz w:val="20"/>
                        <w:szCs w:val="24"/>
                        <w:lang w:val="en-IN" w:eastAsia="en-IN"/>
                      </w:rPr>
                      <w:t>Yes</w:t>
                    </w:r>
                  </w:ins>
                </w:p>
              </w:tc>
            </w:tr>
            <w:tr w:rsidR="00B10AD4" w:rsidRPr="00063222" w14:paraId="0B418833" w14:textId="77777777" w:rsidTr="00B10AD4">
              <w:trPr>
                <w:ins w:id="90" w:author="Shadab Baid"/>
              </w:trPr>
              <w:tc>
                <w:tcPr>
                  <w:tcW w:w="1349" w:type="dxa"/>
                  <w:tcBorders>
                    <w:top w:val="single" w:sz="6" w:space="0" w:color="auto"/>
                    <w:left w:val="single" w:sz="6" w:space="0" w:color="auto"/>
                    <w:bottom w:val="single" w:sz="6" w:space="0" w:color="auto"/>
                    <w:right w:val="single" w:sz="6" w:space="0" w:color="auto"/>
                  </w:tcBorders>
                  <w:vAlign w:val="center"/>
                  <w:hideMark/>
                </w:tcPr>
                <w:p w14:paraId="02903B0A" w14:textId="77777777" w:rsidR="00B10AD4" w:rsidRPr="00063222" w:rsidRDefault="00B10AD4" w:rsidP="00B10AD4">
                  <w:pPr>
                    <w:spacing w:after="0"/>
                    <w:rPr>
                      <w:ins w:id="91" w:author="Shadab Baid"/>
                      <w:rFonts w:eastAsia="Times New Roman" w:cs="Open Sans"/>
                      <w:color w:val="auto"/>
                      <w:sz w:val="20"/>
                      <w:szCs w:val="24"/>
                      <w:lang w:val="en-IN" w:eastAsia="en-IN"/>
                    </w:rPr>
                  </w:pPr>
                  <w:ins w:id="92" w:author="Shadab Baid">
                    <w:r w:rsidRPr="00063222">
                      <w:rPr>
                        <w:rFonts w:eastAsia="Times New Roman" w:cs="Open Sans"/>
                        <w:color w:val="auto"/>
                        <w:sz w:val="20"/>
                        <w:szCs w:val="24"/>
                        <w:lang w:val="en-IN" w:eastAsia="en-IN"/>
                      </w:rPr>
                      <w:t>Mother's maiden name</w:t>
                    </w:r>
                  </w:ins>
                </w:p>
              </w:tc>
              <w:tc>
                <w:tcPr>
                  <w:tcW w:w="2925" w:type="dxa"/>
                  <w:tcBorders>
                    <w:top w:val="single" w:sz="6" w:space="0" w:color="auto"/>
                    <w:left w:val="single" w:sz="6" w:space="0" w:color="auto"/>
                    <w:bottom w:val="single" w:sz="6" w:space="0" w:color="auto"/>
                    <w:right w:val="single" w:sz="6" w:space="0" w:color="auto"/>
                  </w:tcBorders>
                  <w:vAlign w:val="center"/>
                  <w:hideMark/>
                </w:tcPr>
                <w:p w14:paraId="7235AB9F" w14:textId="77777777" w:rsidR="00B10AD4" w:rsidRPr="00063222" w:rsidRDefault="00B10AD4" w:rsidP="00B10AD4">
                  <w:pPr>
                    <w:spacing w:after="0"/>
                    <w:rPr>
                      <w:ins w:id="93" w:author="Shadab Baid"/>
                      <w:rFonts w:eastAsia="Times New Roman" w:cs="Open Sans"/>
                      <w:color w:val="auto"/>
                      <w:sz w:val="20"/>
                      <w:szCs w:val="24"/>
                      <w:lang w:val="en-IN" w:eastAsia="en-IN"/>
                    </w:rPr>
                  </w:pPr>
                </w:p>
              </w:tc>
              <w:tc>
                <w:tcPr>
                  <w:tcW w:w="2268" w:type="dxa"/>
                  <w:tcBorders>
                    <w:top w:val="single" w:sz="6" w:space="0" w:color="auto"/>
                    <w:left w:val="single" w:sz="6" w:space="0" w:color="auto"/>
                    <w:bottom w:val="single" w:sz="6" w:space="0" w:color="auto"/>
                    <w:right w:val="single" w:sz="6" w:space="0" w:color="auto"/>
                  </w:tcBorders>
                  <w:vAlign w:val="center"/>
                  <w:hideMark/>
                </w:tcPr>
                <w:p w14:paraId="1005ED6D" w14:textId="77777777" w:rsidR="00B10AD4" w:rsidRPr="00063222" w:rsidRDefault="00B10AD4" w:rsidP="00B10AD4">
                  <w:pPr>
                    <w:spacing w:after="0"/>
                    <w:rPr>
                      <w:ins w:id="94" w:author="Shadab Baid"/>
                      <w:rFonts w:eastAsia="Times New Roman" w:cs="Open Sans"/>
                      <w:color w:val="auto"/>
                      <w:sz w:val="20"/>
                      <w:szCs w:val="24"/>
                      <w:lang w:val="en-IN" w:eastAsia="en-IN"/>
                    </w:rPr>
                  </w:pPr>
                </w:p>
              </w:tc>
              <w:tc>
                <w:tcPr>
                  <w:tcW w:w="4883" w:type="dxa"/>
                  <w:tcBorders>
                    <w:top w:val="single" w:sz="6" w:space="0" w:color="auto"/>
                    <w:left w:val="single" w:sz="6" w:space="0" w:color="auto"/>
                    <w:bottom w:val="single" w:sz="6" w:space="0" w:color="auto"/>
                    <w:right w:val="single" w:sz="6" w:space="0" w:color="auto"/>
                  </w:tcBorders>
                  <w:vAlign w:val="center"/>
                  <w:hideMark/>
                </w:tcPr>
                <w:p w14:paraId="4E721FFA" w14:textId="77777777" w:rsidR="00B10AD4" w:rsidRPr="00063222" w:rsidRDefault="00B10AD4" w:rsidP="00B10AD4">
                  <w:pPr>
                    <w:spacing w:after="0"/>
                    <w:rPr>
                      <w:ins w:id="95" w:author="Shadab Baid"/>
                      <w:rFonts w:eastAsia="Times New Roman" w:cs="Open Sans"/>
                      <w:color w:val="auto"/>
                      <w:sz w:val="20"/>
                      <w:szCs w:val="24"/>
                      <w:lang w:val="en-IN" w:eastAsia="en-IN"/>
                    </w:rPr>
                  </w:pPr>
                </w:p>
              </w:tc>
            </w:tr>
            <w:tr w:rsidR="00B10AD4" w:rsidRPr="00063222" w14:paraId="7241C7EC" w14:textId="77777777" w:rsidTr="00B10AD4">
              <w:trPr>
                <w:ins w:id="96" w:author="Shadab Baid"/>
              </w:trPr>
              <w:tc>
                <w:tcPr>
                  <w:tcW w:w="1349" w:type="dxa"/>
                  <w:tcBorders>
                    <w:top w:val="single" w:sz="6" w:space="0" w:color="auto"/>
                    <w:left w:val="single" w:sz="6" w:space="0" w:color="auto"/>
                    <w:bottom w:val="single" w:sz="6" w:space="0" w:color="auto"/>
                    <w:right w:val="single" w:sz="6" w:space="0" w:color="auto"/>
                  </w:tcBorders>
                  <w:vAlign w:val="center"/>
                  <w:hideMark/>
                </w:tcPr>
                <w:p w14:paraId="6C12BFDA" w14:textId="77777777" w:rsidR="00B10AD4" w:rsidRPr="00063222" w:rsidRDefault="00B10AD4" w:rsidP="00B10AD4">
                  <w:pPr>
                    <w:spacing w:after="0"/>
                    <w:rPr>
                      <w:ins w:id="97" w:author="Shadab Baid"/>
                      <w:rFonts w:eastAsia="Times New Roman" w:cs="Open Sans"/>
                      <w:color w:val="auto"/>
                      <w:sz w:val="20"/>
                      <w:szCs w:val="24"/>
                      <w:lang w:val="en-IN" w:eastAsia="en-IN"/>
                    </w:rPr>
                  </w:pPr>
                  <w:ins w:id="98" w:author="Shadab Baid">
                    <w:r w:rsidRPr="00063222">
                      <w:rPr>
                        <w:rFonts w:eastAsia="Times New Roman" w:cs="Open Sans"/>
                        <w:color w:val="auto"/>
                        <w:sz w:val="20"/>
                        <w:szCs w:val="24"/>
                        <w:lang w:val="en-IN" w:eastAsia="en-IN"/>
                      </w:rPr>
                      <w:t>Age</w:t>
                    </w:r>
                  </w:ins>
                </w:p>
              </w:tc>
              <w:tc>
                <w:tcPr>
                  <w:tcW w:w="2925" w:type="dxa"/>
                  <w:tcBorders>
                    <w:top w:val="single" w:sz="6" w:space="0" w:color="auto"/>
                    <w:left w:val="single" w:sz="6" w:space="0" w:color="auto"/>
                    <w:bottom w:val="single" w:sz="6" w:space="0" w:color="auto"/>
                    <w:right w:val="single" w:sz="6" w:space="0" w:color="auto"/>
                  </w:tcBorders>
                  <w:vAlign w:val="center"/>
                  <w:hideMark/>
                </w:tcPr>
                <w:p w14:paraId="2656F84C" w14:textId="77777777" w:rsidR="00B10AD4" w:rsidRPr="00063222" w:rsidRDefault="00B10AD4" w:rsidP="00B10AD4">
                  <w:pPr>
                    <w:spacing w:after="0"/>
                    <w:rPr>
                      <w:ins w:id="99" w:author="Shadab Baid"/>
                      <w:rFonts w:eastAsia="Times New Roman" w:cs="Open Sans"/>
                      <w:color w:val="auto"/>
                      <w:sz w:val="20"/>
                      <w:szCs w:val="24"/>
                      <w:lang w:val="en-IN" w:eastAsia="en-IN"/>
                    </w:rPr>
                  </w:pPr>
                </w:p>
              </w:tc>
              <w:tc>
                <w:tcPr>
                  <w:tcW w:w="2268" w:type="dxa"/>
                  <w:tcBorders>
                    <w:top w:val="single" w:sz="6" w:space="0" w:color="auto"/>
                    <w:left w:val="single" w:sz="6" w:space="0" w:color="auto"/>
                    <w:bottom w:val="single" w:sz="6" w:space="0" w:color="auto"/>
                    <w:right w:val="single" w:sz="6" w:space="0" w:color="auto"/>
                  </w:tcBorders>
                  <w:vAlign w:val="center"/>
                  <w:hideMark/>
                </w:tcPr>
                <w:p w14:paraId="718036E0" w14:textId="77777777" w:rsidR="00B10AD4" w:rsidRPr="00063222" w:rsidRDefault="00B10AD4" w:rsidP="00B10AD4">
                  <w:pPr>
                    <w:spacing w:after="0"/>
                    <w:rPr>
                      <w:ins w:id="100" w:author="Shadab Baid"/>
                      <w:rFonts w:eastAsia="Times New Roman" w:cs="Open Sans"/>
                      <w:color w:val="auto"/>
                      <w:sz w:val="20"/>
                      <w:szCs w:val="24"/>
                      <w:lang w:val="en-IN" w:eastAsia="en-IN"/>
                    </w:rPr>
                  </w:pPr>
                </w:p>
              </w:tc>
              <w:tc>
                <w:tcPr>
                  <w:tcW w:w="4883" w:type="dxa"/>
                  <w:tcBorders>
                    <w:top w:val="single" w:sz="6" w:space="0" w:color="auto"/>
                    <w:left w:val="single" w:sz="6" w:space="0" w:color="auto"/>
                    <w:bottom w:val="single" w:sz="6" w:space="0" w:color="auto"/>
                    <w:right w:val="single" w:sz="6" w:space="0" w:color="auto"/>
                  </w:tcBorders>
                  <w:vAlign w:val="center"/>
                  <w:hideMark/>
                </w:tcPr>
                <w:p w14:paraId="5EC62336" w14:textId="77777777" w:rsidR="00B10AD4" w:rsidRPr="00063222" w:rsidRDefault="00B10AD4" w:rsidP="00B10AD4">
                  <w:pPr>
                    <w:spacing w:after="0"/>
                    <w:rPr>
                      <w:ins w:id="101" w:author="Shadab Baid"/>
                      <w:rFonts w:eastAsia="Times New Roman" w:cs="Open Sans"/>
                      <w:color w:val="auto"/>
                      <w:sz w:val="20"/>
                      <w:szCs w:val="24"/>
                      <w:lang w:val="en-IN" w:eastAsia="en-IN"/>
                    </w:rPr>
                  </w:pPr>
                  <w:ins w:id="102" w:author="Shadab Baid">
                    <w:r w:rsidRPr="00063222">
                      <w:rPr>
                        <w:rFonts w:eastAsia="Times New Roman" w:cs="Open Sans"/>
                        <w:color w:val="auto"/>
                        <w:sz w:val="20"/>
                        <w:szCs w:val="24"/>
                        <w:lang w:val="en-IN" w:eastAsia="en-IN"/>
                      </w:rPr>
                      <w:t>Yes</w:t>
                    </w:r>
                  </w:ins>
                </w:p>
              </w:tc>
            </w:tr>
            <w:tr w:rsidR="00B10AD4" w:rsidRPr="00063222" w14:paraId="5EBF3A6E" w14:textId="77777777" w:rsidTr="00B10AD4">
              <w:trPr>
                <w:ins w:id="103" w:author="Shadab Baid"/>
              </w:trPr>
              <w:tc>
                <w:tcPr>
                  <w:tcW w:w="1349" w:type="dxa"/>
                  <w:tcBorders>
                    <w:top w:val="single" w:sz="6" w:space="0" w:color="auto"/>
                    <w:left w:val="single" w:sz="6" w:space="0" w:color="auto"/>
                    <w:bottom w:val="single" w:sz="6" w:space="0" w:color="auto"/>
                    <w:right w:val="single" w:sz="6" w:space="0" w:color="auto"/>
                  </w:tcBorders>
                  <w:vAlign w:val="center"/>
                  <w:hideMark/>
                </w:tcPr>
                <w:p w14:paraId="609FABDB" w14:textId="77777777" w:rsidR="00B10AD4" w:rsidRPr="00063222" w:rsidRDefault="00B10AD4" w:rsidP="00B10AD4">
                  <w:pPr>
                    <w:spacing w:after="0"/>
                    <w:rPr>
                      <w:ins w:id="104" w:author="Shadab Baid"/>
                      <w:rFonts w:eastAsia="Times New Roman" w:cs="Open Sans"/>
                      <w:color w:val="auto"/>
                      <w:sz w:val="20"/>
                      <w:szCs w:val="24"/>
                      <w:lang w:val="en-IN" w:eastAsia="en-IN"/>
                    </w:rPr>
                  </w:pPr>
                  <w:ins w:id="105" w:author="Shadab Baid">
                    <w:r w:rsidRPr="00063222">
                      <w:rPr>
                        <w:rFonts w:eastAsia="Times New Roman" w:cs="Open Sans"/>
                        <w:color w:val="auto"/>
                        <w:sz w:val="20"/>
                        <w:szCs w:val="24"/>
                        <w:lang w:val="en-IN" w:eastAsia="en-IN"/>
                      </w:rPr>
                      <w:t>Gender</w:t>
                    </w:r>
                  </w:ins>
                </w:p>
              </w:tc>
              <w:tc>
                <w:tcPr>
                  <w:tcW w:w="2925" w:type="dxa"/>
                  <w:tcBorders>
                    <w:top w:val="single" w:sz="6" w:space="0" w:color="auto"/>
                    <w:left w:val="single" w:sz="6" w:space="0" w:color="auto"/>
                    <w:bottom w:val="single" w:sz="6" w:space="0" w:color="auto"/>
                    <w:right w:val="single" w:sz="6" w:space="0" w:color="auto"/>
                  </w:tcBorders>
                  <w:vAlign w:val="center"/>
                  <w:hideMark/>
                </w:tcPr>
                <w:p w14:paraId="6890EBF7" w14:textId="77777777" w:rsidR="00B10AD4" w:rsidRPr="00063222" w:rsidRDefault="00B10AD4" w:rsidP="00B10AD4">
                  <w:pPr>
                    <w:spacing w:after="0"/>
                    <w:rPr>
                      <w:ins w:id="106" w:author="Shadab Baid"/>
                      <w:rFonts w:eastAsia="Times New Roman" w:cs="Open Sans"/>
                      <w:color w:val="auto"/>
                      <w:sz w:val="20"/>
                      <w:szCs w:val="24"/>
                      <w:lang w:val="en-IN" w:eastAsia="en-IN"/>
                    </w:rPr>
                  </w:pPr>
                </w:p>
              </w:tc>
              <w:tc>
                <w:tcPr>
                  <w:tcW w:w="2268" w:type="dxa"/>
                  <w:tcBorders>
                    <w:top w:val="single" w:sz="6" w:space="0" w:color="auto"/>
                    <w:left w:val="single" w:sz="6" w:space="0" w:color="auto"/>
                    <w:bottom w:val="single" w:sz="6" w:space="0" w:color="auto"/>
                    <w:right w:val="single" w:sz="6" w:space="0" w:color="auto"/>
                  </w:tcBorders>
                  <w:vAlign w:val="center"/>
                  <w:hideMark/>
                </w:tcPr>
                <w:p w14:paraId="1AB942CB" w14:textId="77777777" w:rsidR="00B10AD4" w:rsidRPr="00063222" w:rsidRDefault="00B10AD4" w:rsidP="00B10AD4">
                  <w:pPr>
                    <w:spacing w:after="0"/>
                    <w:rPr>
                      <w:ins w:id="107" w:author="Shadab Baid"/>
                      <w:rFonts w:eastAsia="Times New Roman" w:cs="Open Sans"/>
                      <w:color w:val="auto"/>
                      <w:sz w:val="20"/>
                      <w:szCs w:val="24"/>
                      <w:lang w:val="en-IN" w:eastAsia="en-IN"/>
                    </w:rPr>
                  </w:pPr>
                  <w:ins w:id="108" w:author="Shadab Baid">
                    <w:r w:rsidRPr="00063222">
                      <w:rPr>
                        <w:rFonts w:eastAsia="Times New Roman" w:cs="Open Sans"/>
                        <w:color w:val="auto"/>
                        <w:sz w:val="20"/>
                        <w:szCs w:val="24"/>
                        <w:lang w:val="en-IN" w:eastAsia="en-IN"/>
                      </w:rPr>
                      <w:t>Use checkbox detection</w:t>
                    </w:r>
                  </w:ins>
                </w:p>
              </w:tc>
              <w:tc>
                <w:tcPr>
                  <w:tcW w:w="4883" w:type="dxa"/>
                  <w:tcBorders>
                    <w:top w:val="single" w:sz="6" w:space="0" w:color="auto"/>
                    <w:left w:val="single" w:sz="6" w:space="0" w:color="auto"/>
                    <w:bottom w:val="single" w:sz="6" w:space="0" w:color="auto"/>
                    <w:right w:val="single" w:sz="6" w:space="0" w:color="auto"/>
                  </w:tcBorders>
                  <w:vAlign w:val="center"/>
                  <w:hideMark/>
                </w:tcPr>
                <w:p w14:paraId="504413FA" w14:textId="77777777" w:rsidR="00B10AD4" w:rsidRPr="00063222" w:rsidRDefault="00B10AD4" w:rsidP="00B10AD4">
                  <w:pPr>
                    <w:spacing w:after="0"/>
                    <w:rPr>
                      <w:ins w:id="109" w:author="Shadab Baid"/>
                      <w:rFonts w:eastAsia="Times New Roman" w:cs="Open Sans"/>
                      <w:color w:val="auto"/>
                      <w:sz w:val="20"/>
                      <w:szCs w:val="24"/>
                      <w:lang w:val="en-IN" w:eastAsia="en-IN"/>
                    </w:rPr>
                  </w:pPr>
                  <w:ins w:id="110" w:author="Shadab Baid">
                    <w:r w:rsidRPr="00063222">
                      <w:rPr>
                        <w:rFonts w:eastAsia="Times New Roman" w:cs="Open Sans"/>
                        <w:color w:val="auto"/>
                        <w:sz w:val="20"/>
                        <w:szCs w:val="24"/>
                        <w:lang w:val="en-IN" w:eastAsia="en-IN"/>
                      </w:rPr>
                      <w:t>Yes</w:t>
                    </w:r>
                  </w:ins>
                </w:p>
              </w:tc>
            </w:tr>
            <w:tr w:rsidR="00B10AD4" w:rsidRPr="00063222" w14:paraId="35E84400" w14:textId="77777777" w:rsidTr="00B10AD4">
              <w:trPr>
                <w:ins w:id="111" w:author="Shadab Baid"/>
              </w:trPr>
              <w:tc>
                <w:tcPr>
                  <w:tcW w:w="1349" w:type="dxa"/>
                  <w:tcBorders>
                    <w:top w:val="single" w:sz="6" w:space="0" w:color="auto"/>
                    <w:left w:val="single" w:sz="6" w:space="0" w:color="auto"/>
                    <w:bottom w:val="single" w:sz="6" w:space="0" w:color="auto"/>
                    <w:right w:val="single" w:sz="6" w:space="0" w:color="auto"/>
                  </w:tcBorders>
                  <w:vAlign w:val="center"/>
                  <w:hideMark/>
                </w:tcPr>
                <w:p w14:paraId="69317B47" w14:textId="77777777" w:rsidR="00B10AD4" w:rsidRPr="00063222" w:rsidRDefault="00B10AD4" w:rsidP="00B10AD4">
                  <w:pPr>
                    <w:spacing w:after="0"/>
                    <w:rPr>
                      <w:ins w:id="112" w:author="Shadab Baid"/>
                      <w:rFonts w:eastAsia="Times New Roman" w:cs="Open Sans"/>
                      <w:color w:val="auto"/>
                      <w:sz w:val="20"/>
                      <w:szCs w:val="24"/>
                      <w:lang w:val="en-IN" w:eastAsia="en-IN"/>
                    </w:rPr>
                  </w:pPr>
                  <w:ins w:id="113" w:author="Shadab Baid">
                    <w:r w:rsidRPr="00063222">
                      <w:rPr>
                        <w:rFonts w:eastAsia="Times New Roman" w:cs="Open Sans"/>
                        <w:color w:val="auto"/>
                        <w:sz w:val="20"/>
                        <w:szCs w:val="24"/>
                        <w:lang w:val="en-IN" w:eastAsia="en-IN"/>
                      </w:rPr>
                      <w:t>Date of birth</w:t>
                    </w:r>
                  </w:ins>
                </w:p>
              </w:tc>
              <w:tc>
                <w:tcPr>
                  <w:tcW w:w="2925" w:type="dxa"/>
                  <w:tcBorders>
                    <w:top w:val="single" w:sz="6" w:space="0" w:color="auto"/>
                    <w:left w:val="single" w:sz="6" w:space="0" w:color="auto"/>
                    <w:bottom w:val="single" w:sz="6" w:space="0" w:color="auto"/>
                    <w:right w:val="single" w:sz="6" w:space="0" w:color="auto"/>
                  </w:tcBorders>
                  <w:vAlign w:val="center"/>
                  <w:hideMark/>
                </w:tcPr>
                <w:p w14:paraId="2A535385" w14:textId="77777777" w:rsidR="00B10AD4" w:rsidRPr="00063222" w:rsidRDefault="00B10AD4" w:rsidP="00B10AD4">
                  <w:pPr>
                    <w:spacing w:after="0"/>
                    <w:rPr>
                      <w:ins w:id="114" w:author="Shadab Baid"/>
                      <w:rFonts w:eastAsia="Times New Roman" w:cs="Open Sans"/>
                      <w:color w:val="auto"/>
                      <w:sz w:val="20"/>
                      <w:szCs w:val="24"/>
                      <w:lang w:val="en-IN" w:eastAsia="en-IN"/>
                    </w:rPr>
                  </w:pPr>
                </w:p>
              </w:tc>
              <w:tc>
                <w:tcPr>
                  <w:tcW w:w="2268" w:type="dxa"/>
                  <w:tcBorders>
                    <w:top w:val="single" w:sz="6" w:space="0" w:color="auto"/>
                    <w:left w:val="single" w:sz="6" w:space="0" w:color="auto"/>
                    <w:bottom w:val="single" w:sz="6" w:space="0" w:color="auto"/>
                    <w:right w:val="single" w:sz="6" w:space="0" w:color="auto"/>
                  </w:tcBorders>
                  <w:vAlign w:val="center"/>
                  <w:hideMark/>
                </w:tcPr>
                <w:p w14:paraId="59B7F167" w14:textId="77777777" w:rsidR="00B10AD4" w:rsidRPr="00063222" w:rsidRDefault="00B10AD4" w:rsidP="00B10AD4">
                  <w:pPr>
                    <w:spacing w:after="0"/>
                    <w:rPr>
                      <w:ins w:id="115" w:author="Shadab Baid"/>
                      <w:rFonts w:eastAsia="Times New Roman" w:cs="Open Sans"/>
                      <w:color w:val="auto"/>
                      <w:sz w:val="20"/>
                      <w:szCs w:val="24"/>
                      <w:lang w:val="en-IN" w:eastAsia="en-IN"/>
                    </w:rPr>
                  </w:pPr>
                </w:p>
              </w:tc>
              <w:tc>
                <w:tcPr>
                  <w:tcW w:w="4883" w:type="dxa"/>
                  <w:tcBorders>
                    <w:top w:val="single" w:sz="6" w:space="0" w:color="auto"/>
                    <w:left w:val="single" w:sz="6" w:space="0" w:color="auto"/>
                    <w:bottom w:val="single" w:sz="6" w:space="0" w:color="auto"/>
                    <w:right w:val="single" w:sz="6" w:space="0" w:color="auto"/>
                  </w:tcBorders>
                  <w:vAlign w:val="center"/>
                  <w:hideMark/>
                </w:tcPr>
                <w:p w14:paraId="00B4DF54" w14:textId="77777777" w:rsidR="00B10AD4" w:rsidRPr="00063222" w:rsidRDefault="00B10AD4" w:rsidP="00B10AD4">
                  <w:pPr>
                    <w:spacing w:after="0"/>
                    <w:rPr>
                      <w:ins w:id="116" w:author="Shadab Baid"/>
                      <w:rFonts w:eastAsia="Times New Roman" w:cs="Open Sans"/>
                      <w:color w:val="auto"/>
                      <w:sz w:val="20"/>
                      <w:szCs w:val="24"/>
                      <w:lang w:val="en-IN" w:eastAsia="en-IN"/>
                    </w:rPr>
                  </w:pPr>
                </w:p>
              </w:tc>
            </w:tr>
            <w:tr w:rsidR="00B10AD4" w:rsidRPr="00063222" w14:paraId="39465667" w14:textId="77777777" w:rsidTr="00B10AD4">
              <w:trPr>
                <w:ins w:id="117" w:author="Shadab Baid"/>
              </w:trPr>
              <w:tc>
                <w:tcPr>
                  <w:tcW w:w="1349" w:type="dxa"/>
                  <w:tcBorders>
                    <w:top w:val="single" w:sz="6" w:space="0" w:color="auto"/>
                    <w:left w:val="single" w:sz="6" w:space="0" w:color="auto"/>
                    <w:bottom w:val="single" w:sz="6" w:space="0" w:color="auto"/>
                    <w:right w:val="single" w:sz="6" w:space="0" w:color="auto"/>
                  </w:tcBorders>
                  <w:vAlign w:val="center"/>
                  <w:hideMark/>
                </w:tcPr>
                <w:p w14:paraId="2A858D78" w14:textId="77777777" w:rsidR="00B10AD4" w:rsidRPr="00063222" w:rsidRDefault="00B10AD4" w:rsidP="00B10AD4">
                  <w:pPr>
                    <w:spacing w:after="0"/>
                    <w:rPr>
                      <w:ins w:id="118" w:author="Shadab Baid"/>
                      <w:rFonts w:eastAsia="Times New Roman" w:cs="Open Sans"/>
                      <w:color w:val="auto"/>
                      <w:sz w:val="20"/>
                      <w:szCs w:val="24"/>
                      <w:lang w:val="en-IN" w:eastAsia="en-IN"/>
                    </w:rPr>
                  </w:pPr>
                  <w:ins w:id="119" w:author="Shadab Baid">
                    <w:r w:rsidRPr="00063222">
                      <w:rPr>
                        <w:rFonts w:eastAsia="Times New Roman" w:cs="Open Sans"/>
                        <w:color w:val="auto"/>
                        <w:sz w:val="20"/>
                        <w:szCs w:val="24"/>
                        <w:lang w:val="en-IN" w:eastAsia="en-IN"/>
                      </w:rPr>
                      <w:t>Nationality</w:t>
                    </w:r>
                  </w:ins>
                </w:p>
              </w:tc>
              <w:tc>
                <w:tcPr>
                  <w:tcW w:w="2925" w:type="dxa"/>
                  <w:tcBorders>
                    <w:top w:val="single" w:sz="6" w:space="0" w:color="auto"/>
                    <w:left w:val="single" w:sz="6" w:space="0" w:color="auto"/>
                    <w:bottom w:val="single" w:sz="6" w:space="0" w:color="auto"/>
                    <w:right w:val="single" w:sz="6" w:space="0" w:color="auto"/>
                  </w:tcBorders>
                  <w:vAlign w:val="center"/>
                  <w:hideMark/>
                </w:tcPr>
                <w:p w14:paraId="6090EEE3" w14:textId="77777777" w:rsidR="00B10AD4" w:rsidRPr="00063222" w:rsidRDefault="00B10AD4" w:rsidP="00B10AD4">
                  <w:pPr>
                    <w:spacing w:after="0"/>
                    <w:rPr>
                      <w:ins w:id="120" w:author="Shadab Baid"/>
                      <w:rFonts w:eastAsia="Times New Roman" w:cs="Open Sans"/>
                      <w:color w:val="auto"/>
                      <w:sz w:val="20"/>
                      <w:szCs w:val="24"/>
                      <w:lang w:val="en-IN" w:eastAsia="en-IN"/>
                    </w:rPr>
                  </w:pPr>
                </w:p>
              </w:tc>
              <w:tc>
                <w:tcPr>
                  <w:tcW w:w="2268" w:type="dxa"/>
                  <w:tcBorders>
                    <w:top w:val="single" w:sz="6" w:space="0" w:color="auto"/>
                    <w:left w:val="single" w:sz="6" w:space="0" w:color="auto"/>
                    <w:bottom w:val="single" w:sz="6" w:space="0" w:color="auto"/>
                    <w:right w:val="single" w:sz="6" w:space="0" w:color="auto"/>
                  </w:tcBorders>
                  <w:vAlign w:val="center"/>
                  <w:hideMark/>
                </w:tcPr>
                <w:p w14:paraId="33296071" w14:textId="77777777" w:rsidR="00B10AD4" w:rsidRPr="00063222" w:rsidRDefault="00B10AD4" w:rsidP="00B10AD4">
                  <w:pPr>
                    <w:spacing w:after="0"/>
                    <w:rPr>
                      <w:ins w:id="121" w:author="Shadab Baid"/>
                      <w:rFonts w:eastAsia="Times New Roman" w:cs="Open Sans"/>
                      <w:color w:val="auto"/>
                      <w:sz w:val="20"/>
                      <w:szCs w:val="24"/>
                      <w:lang w:val="en-IN" w:eastAsia="en-IN"/>
                    </w:rPr>
                  </w:pPr>
                </w:p>
              </w:tc>
              <w:tc>
                <w:tcPr>
                  <w:tcW w:w="4883" w:type="dxa"/>
                  <w:tcBorders>
                    <w:top w:val="single" w:sz="6" w:space="0" w:color="auto"/>
                    <w:left w:val="single" w:sz="6" w:space="0" w:color="auto"/>
                    <w:bottom w:val="single" w:sz="6" w:space="0" w:color="auto"/>
                    <w:right w:val="single" w:sz="6" w:space="0" w:color="auto"/>
                  </w:tcBorders>
                  <w:vAlign w:val="center"/>
                  <w:hideMark/>
                </w:tcPr>
                <w:p w14:paraId="5565B10E" w14:textId="77777777" w:rsidR="00B10AD4" w:rsidRPr="00063222" w:rsidRDefault="00B10AD4" w:rsidP="00B10AD4">
                  <w:pPr>
                    <w:spacing w:after="0"/>
                    <w:rPr>
                      <w:ins w:id="122" w:author="Shadab Baid"/>
                      <w:rFonts w:eastAsia="Times New Roman" w:cs="Open Sans"/>
                      <w:color w:val="auto"/>
                      <w:sz w:val="20"/>
                      <w:szCs w:val="24"/>
                      <w:lang w:val="en-IN" w:eastAsia="en-IN"/>
                    </w:rPr>
                  </w:pPr>
                  <w:ins w:id="123" w:author="Shadab Baid">
                    <w:r w:rsidRPr="00063222">
                      <w:rPr>
                        <w:rFonts w:eastAsia="Times New Roman" w:cs="Open Sans"/>
                        <w:color w:val="auto"/>
                        <w:sz w:val="20"/>
                        <w:szCs w:val="24"/>
                        <w:lang w:val="en-IN" w:eastAsia="en-IN"/>
                      </w:rPr>
                      <w:t>Yes</w:t>
                    </w:r>
                  </w:ins>
                </w:p>
              </w:tc>
            </w:tr>
            <w:tr w:rsidR="00B10AD4" w:rsidRPr="00063222" w14:paraId="72439759" w14:textId="77777777" w:rsidTr="00B10AD4">
              <w:trPr>
                <w:ins w:id="124" w:author="Shadab Baid"/>
              </w:trPr>
              <w:tc>
                <w:tcPr>
                  <w:tcW w:w="1349" w:type="dxa"/>
                  <w:tcBorders>
                    <w:top w:val="single" w:sz="6" w:space="0" w:color="auto"/>
                    <w:left w:val="single" w:sz="6" w:space="0" w:color="auto"/>
                    <w:bottom w:val="single" w:sz="6" w:space="0" w:color="auto"/>
                    <w:right w:val="single" w:sz="6" w:space="0" w:color="auto"/>
                  </w:tcBorders>
                  <w:vAlign w:val="center"/>
                  <w:hideMark/>
                </w:tcPr>
                <w:p w14:paraId="5A6D91F8" w14:textId="77777777" w:rsidR="00B10AD4" w:rsidRPr="00063222" w:rsidRDefault="00B10AD4" w:rsidP="00B10AD4">
                  <w:pPr>
                    <w:spacing w:after="0"/>
                    <w:rPr>
                      <w:ins w:id="125" w:author="Shadab Baid"/>
                      <w:rFonts w:eastAsia="Times New Roman" w:cs="Open Sans"/>
                      <w:color w:val="auto"/>
                      <w:sz w:val="20"/>
                      <w:szCs w:val="24"/>
                      <w:lang w:val="en-IN" w:eastAsia="en-IN"/>
                    </w:rPr>
                  </w:pPr>
                  <w:ins w:id="126" w:author="Shadab Baid">
                    <w:r w:rsidRPr="00063222">
                      <w:rPr>
                        <w:rFonts w:eastAsia="Times New Roman" w:cs="Open Sans"/>
                        <w:color w:val="auto"/>
                        <w:sz w:val="20"/>
                        <w:szCs w:val="24"/>
                        <w:lang w:val="en-IN" w:eastAsia="en-IN"/>
                      </w:rPr>
                      <w:t>Vehicle owned</w:t>
                    </w:r>
                  </w:ins>
                </w:p>
              </w:tc>
              <w:tc>
                <w:tcPr>
                  <w:tcW w:w="2925" w:type="dxa"/>
                  <w:tcBorders>
                    <w:top w:val="single" w:sz="6" w:space="0" w:color="auto"/>
                    <w:left w:val="single" w:sz="6" w:space="0" w:color="auto"/>
                    <w:bottom w:val="single" w:sz="6" w:space="0" w:color="auto"/>
                    <w:right w:val="single" w:sz="6" w:space="0" w:color="auto"/>
                  </w:tcBorders>
                  <w:vAlign w:val="center"/>
                  <w:hideMark/>
                </w:tcPr>
                <w:p w14:paraId="3885CE28" w14:textId="77777777" w:rsidR="00B10AD4" w:rsidRPr="00063222" w:rsidRDefault="00B10AD4" w:rsidP="00B10AD4">
                  <w:pPr>
                    <w:spacing w:after="0"/>
                    <w:rPr>
                      <w:ins w:id="127" w:author="Shadab Baid"/>
                      <w:rFonts w:eastAsia="Times New Roman" w:cs="Open Sans"/>
                      <w:color w:val="auto"/>
                      <w:sz w:val="20"/>
                      <w:szCs w:val="24"/>
                      <w:lang w:val="en-IN" w:eastAsia="en-IN"/>
                    </w:rPr>
                  </w:pPr>
                </w:p>
              </w:tc>
              <w:tc>
                <w:tcPr>
                  <w:tcW w:w="2268" w:type="dxa"/>
                  <w:tcBorders>
                    <w:top w:val="single" w:sz="6" w:space="0" w:color="auto"/>
                    <w:left w:val="single" w:sz="6" w:space="0" w:color="auto"/>
                    <w:bottom w:val="single" w:sz="6" w:space="0" w:color="auto"/>
                    <w:right w:val="single" w:sz="6" w:space="0" w:color="auto"/>
                  </w:tcBorders>
                  <w:vAlign w:val="center"/>
                  <w:hideMark/>
                </w:tcPr>
                <w:p w14:paraId="0042A010" w14:textId="77777777" w:rsidR="00B10AD4" w:rsidRPr="00063222" w:rsidRDefault="00B10AD4" w:rsidP="00B10AD4">
                  <w:pPr>
                    <w:spacing w:after="0"/>
                    <w:rPr>
                      <w:ins w:id="128" w:author="Shadab Baid"/>
                      <w:rFonts w:eastAsia="Times New Roman" w:cs="Open Sans"/>
                      <w:color w:val="auto"/>
                      <w:sz w:val="20"/>
                      <w:szCs w:val="24"/>
                      <w:lang w:val="en-IN" w:eastAsia="en-IN"/>
                    </w:rPr>
                  </w:pPr>
                  <w:ins w:id="129" w:author="Shadab Baid">
                    <w:r w:rsidRPr="00063222">
                      <w:rPr>
                        <w:rFonts w:eastAsia="Times New Roman" w:cs="Open Sans"/>
                        <w:color w:val="auto"/>
                        <w:sz w:val="20"/>
                        <w:szCs w:val="24"/>
                        <w:lang w:val="en-IN" w:eastAsia="en-IN"/>
                      </w:rPr>
                      <w:t>Use checkbox detection</w:t>
                    </w:r>
                  </w:ins>
                </w:p>
              </w:tc>
              <w:tc>
                <w:tcPr>
                  <w:tcW w:w="4883" w:type="dxa"/>
                  <w:tcBorders>
                    <w:top w:val="single" w:sz="6" w:space="0" w:color="auto"/>
                    <w:left w:val="single" w:sz="6" w:space="0" w:color="auto"/>
                    <w:bottom w:val="single" w:sz="6" w:space="0" w:color="auto"/>
                    <w:right w:val="single" w:sz="6" w:space="0" w:color="auto"/>
                  </w:tcBorders>
                  <w:vAlign w:val="center"/>
                  <w:hideMark/>
                </w:tcPr>
                <w:p w14:paraId="17033CE3" w14:textId="77777777" w:rsidR="00B10AD4" w:rsidRPr="00063222" w:rsidRDefault="00B10AD4" w:rsidP="00B10AD4">
                  <w:pPr>
                    <w:spacing w:after="0"/>
                    <w:rPr>
                      <w:ins w:id="130" w:author="Shadab Baid"/>
                      <w:rFonts w:eastAsia="Times New Roman" w:cs="Open Sans"/>
                      <w:color w:val="auto"/>
                      <w:sz w:val="20"/>
                      <w:szCs w:val="24"/>
                      <w:lang w:val="en-IN" w:eastAsia="en-IN"/>
                    </w:rPr>
                  </w:pPr>
                </w:p>
              </w:tc>
            </w:tr>
            <w:tr w:rsidR="00B10AD4" w:rsidRPr="00063222" w14:paraId="30D22CF1" w14:textId="77777777" w:rsidTr="00B10AD4">
              <w:trPr>
                <w:ins w:id="131" w:author="Shadab Baid"/>
              </w:trPr>
              <w:tc>
                <w:tcPr>
                  <w:tcW w:w="1349" w:type="dxa"/>
                  <w:tcBorders>
                    <w:top w:val="single" w:sz="6" w:space="0" w:color="auto"/>
                    <w:left w:val="single" w:sz="6" w:space="0" w:color="auto"/>
                    <w:bottom w:val="single" w:sz="6" w:space="0" w:color="auto"/>
                    <w:right w:val="single" w:sz="6" w:space="0" w:color="auto"/>
                  </w:tcBorders>
                  <w:vAlign w:val="center"/>
                  <w:hideMark/>
                </w:tcPr>
                <w:p w14:paraId="26121319" w14:textId="77777777" w:rsidR="00B10AD4" w:rsidRPr="00063222" w:rsidRDefault="00B10AD4" w:rsidP="00B10AD4">
                  <w:pPr>
                    <w:spacing w:after="0"/>
                    <w:rPr>
                      <w:ins w:id="132" w:author="Shadab Baid"/>
                      <w:rFonts w:eastAsia="Times New Roman" w:cs="Open Sans"/>
                      <w:color w:val="auto"/>
                      <w:sz w:val="20"/>
                      <w:szCs w:val="24"/>
                      <w:lang w:val="en-IN" w:eastAsia="en-IN"/>
                    </w:rPr>
                  </w:pPr>
                  <w:ins w:id="133" w:author="Shadab Baid">
                    <w:r w:rsidRPr="00063222">
                      <w:rPr>
                        <w:rFonts w:eastAsia="Times New Roman" w:cs="Open Sans"/>
                        <w:color w:val="auto"/>
                        <w:sz w:val="20"/>
                        <w:szCs w:val="24"/>
                        <w:lang w:val="en-IN" w:eastAsia="en-IN"/>
                      </w:rPr>
                      <w:t>Number of dependants</w:t>
                    </w:r>
                  </w:ins>
                </w:p>
              </w:tc>
              <w:tc>
                <w:tcPr>
                  <w:tcW w:w="2925" w:type="dxa"/>
                  <w:tcBorders>
                    <w:top w:val="single" w:sz="6" w:space="0" w:color="auto"/>
                    <w:left w:val="single" w:sz="6" w:space="0" w:color="auto"/>
                    <w:bottom w:val="single" w:sz="6" w:space="0" w:color="auto"/>
                    <w:right w:val="single" w:sz="6" w:space="0" w:color="auto"/>
                  </w:tcBorders>
                  <w:vAlign w:val="center"/>
                  <w:hideMark/>
                </w:tcPr>
                <w:p w14:paraId="1E736300" w14:textId="77777777" w:rsidR="00B10AD4" w:rsidRPr="00063222" w:rsidRDefault="00B10AD4" w:rsidP="00B10AD4">
                  <w:pPr>
                    <w:spacing w:after="0"/>
                    <w:rPr>
                      <w:ins w:id="134" w:author="Shadab Baid"/>
                      <w:rFonts w:eastAsia="Times New Roman" w:cs="Open Sans"/>
                      <w:color w:val="auto"/>
                      <w:sz w:val="20"/>
                      <w:szCs w:val="24"/>
                      <w:lang w:val="en-IN" w:eastAsia="en-IN"/>
                    </w:rPr>
                  </w:pPr>
                </w:p>
              </w:tc>
              <w:tc>
                <w:tcPr>
                  <w:tcW w:w="2268" w:type="dxa"/>
                  <w:tcBorders>
                    <w:top w:val="single" w:sz="6" w:space="0" w:color="auto"/>
                    <w:left w:val="single" w:sz="6" w:space="0" w:color="auto"/>
                    <w:bottom w:val="single" w:sz="6" w:space="0" w:color="auto"/>
                    <w:right w:val="single" w:sz="6" w:space="0" w:color="auto"/>
                  </w:tcBorders>
                  <w:vAlign w:val="center"/>
                  <w:hideMark/>
                </w:tcPr>
                <w:p w14:paraId="4BA9C453" w14:textId="77777777" w:rsidR="00B10AD4" w:rsidRPr="00063222" w:rsidRDefault="00B10AD4" w:rsidP="00B10AD4">
                  <w:pPr>
                    <w:spacing w:after="0"/>
                    <w:rPr>
                      <w:ins w:id="135" w:author="Shadab Baid"/>
                      <w:rFonts w:eastAsia="Times New Roman" w:cs="Open Sans"/>
                      <w:color w:val="auto"/>
                      <w:sz w:val="20"/>
                      <w:szCs w:val="24"/>
                      <w:lang w:val="en-IN" w:eastAsia="en-IN"/>
                    </w:rPr>
                  </w:pPr>
                  <w:ins w:id="136" w:author="Shadab Baid">
                    <w:r w:rsidRPr="00063222">
                      <w:rPr>
                        <w:rFonts w:eastAsia="Times New Roman" w:cs="Open Sans"/>
                        <w:color w:val="auto"/>
                        <w:sz w:val="20"/>
                        <w:szCs w:val="24"/>
                        <w:lang w:val="en-IN" w:eastAsia="en-IN"/>
                      </w:rPr>
                      <w:t>Use checkbox detection</w:t>
                    </w:r>
                  </w:ins>
                </w:p>
              </w:tc>
              <w:tc>
                <w:tcPr>
                  <w:tcW w:w="4883" w:type="dxa"/>
                  <w:tcBorders>
                    <w:top w:val="single" w:sz="6" w:space="0" w:color="auto"/>
                    <w:left w:val="single" w:sz="6" w:space="0" w:color="auto"/>
                    <w:bottom w:val="single" w:sz="6" w:space="0" w:color="auto"/>
                    <w:right w:val="single" w:sz="6" w:space="0" w:color="auto"/>
                  </w:tcBorders>
                  <w:vAlign w:val="center"/>
                  <w:hideMark/>
                </w:tcPr>
                <w:p w14:paraId="4ADD8F60" w14:textId="77777777" w:rsidR="00B10AD4" w:rsidRPr="00063222" w:rsidRDefault="00B10AD4" w:rsidP="00B10AD4">
                  <w:pPr>
                    <w:spacing w:after="0"/>
                    <w:rPr>
                      <w:ins w:id="137" w:author="Shadab Baid"/>
                      <w:rFonts w:eastAsia="Times New Roman" w:cs="Open Sans"/>
                      <w:color w:val="auto"/>
                      <w:sz w:val="20"/>
                      <w:szCs w:val="24"/>
                      <w:lang w:val="en-IN" w:eastAsia="en-IN"/>
                    </w:rPr>
                  </w:pPr>
                </w:p>
              </w:tc>
            </w:tr>
            <w:tr w:rsidR="00B10AD4" w:rsidRPr="00063222" w14:paraId="5996DA08" w14:textId="77777777" w:rsidTr="00B10AD4">
              <w:trPr>
                <w:ins w:id="138" w:author="Shadab Baid"/>
              </w:trPr>
              <w:tc>
                <w:tcPr>
                  <w:tcW w:w="1349" w:type="dxa"/>
                  <w:tcBorders>
                    <w:top w:val="single" w:sz="6" w:space="0" w:color="auto"/>
                    <w:left w:val="single" w:sz="6" w:space="0" w:color="auto"/>
                    <w:bottom w:val="single" w:sz="6" w:space="0" w:color="auto"/>
                    <w:right w:val="single" w:sz="6" w:space="0" w:color="auto"/>
                  </w:tcBorders>
                  <w:vAlign w:val="center"/>
                  <w:hideMark/>
                </w:tcPr>
                <w:p w14:paraId="0A12F5F1" w14:textId="77777777" w:rsidR="00B10AD4" w:rsidRPr="00063222" w:rsidRDefault="00B10AD4" w:rsidP="00B10AD4">
                  <w:pPr>
                    <w:spacing w:after="0"/>
                    <w:rPr>
                      <w:ins w:id="139" w:author="Shadab Baid"/>
                      <w:rFonts w:eastAsia="Times New Roman" w:cs="Open Sans"/>
                      <w:color w:val="auto"/>
                      <w:sz w:val="20"/>
                      <w:szCs w:val="24"/>
                      <w:lang w:val="en-IN" w:eastAsia="en-IN"/>
                    </w:rPr>
                  </w:pPr>
                  <w:ins w:id="140" w:author="Shadab Baid">
                    <w:r w:rsidRPr="00063222">
                      <w:rPr>
                        <w:rFonts w:eastAsia="Times New Roman" w:cs="Open Sans"/>
                        <w:color w:val="auto"/>
                        <w:sz w:val="20"/>
                        <w:szCs w:val="24"/>
                        <w:lang w:val="en-IN" w:eastAsia="en-IN"/>
                      </w:rPr>
                      <w:t>Married</w:t>
                    </w:r>
                  </w:ins>
                </w:p>
              </w:tc>
              <w:tc>
                <w:tcPr>
                  <w:tcW w:w="2925" w:type="dxa"/>
                  <w:tcBorders>
                    <w:top w:val="single" w:sz="6" w:space="0" w:color="auto"/>
                    <w:left w:val="single" w:sz="6" w:space="0" w:color="auto"/>
                    <w:bottom w:val="single" w:sz="6" w:space="0" w:color="auto"/>
                    <w:right w:val="single" w:sz="6" w:space="0" w:color="auto"/>
                  </w:tcBorders>
                  <w:vAlign w:val="center"/>
                  <w:hideMark/>
                </w:tcPr>
                <w:p w14:paraId="1471D09B" w14:textId="77777777" w:rsidR="00B10AD4" w:rsidRPr="00063222" w:rsidRDefault="00B10AD4" w:rsidP="00B10AD4">
                  <w:pPr>
                    <w:spacing w:after="0"/>
                    <w:rPr>
                      <w:ins w:id="141" w:author="Shadab Baid"/>
                      <w:rFonts w:eastAsia="Times New Roman" w:cs="Open Sans"/>
                      <w:color w:val="auto"/>
                      <w:sz w:val="20"/>
                      <w:szCs w:val="24"/>
                      <w:lang w:val="en-IN" w:eastAsia="en-IN"/>
                    </w:rPr>
                  </w:pPr>
                </w:p>
              </w:tc>
              <w:tc>
                <w:tcPr>
                  <w:tcW w:w="2268" w:type="dxa"/>
                  <w:tcBorders>
                    <w:top w:val="single" w:sz="6" w:space="0" w:color="auto"/>
                    <w:left w:val="single" w:sz="6" w:space="0" w:color="auto"/>
                    <w:bottom w:val="single" w:sz="6" w:space="0" w:color="auto"/>
                    <w:right w:val="single" w:sz="6" w:space="0" w:color="auto"/>
                  </w:tcBorders>
                  <w:vAlign w:val="center"/>
                  <w:hideMark/>
                </w:tcPr>
                <w:p w14:paraId="6D5C8AAB" w14:textId="77777777" w:rsidR="00B10AD4" w:rsidRPr="00063222" w:rsidRDefault="00B10AD4" w:rsidP="00B10AD4">
                  <w:pPr>
                    <w:spacing w:after="0"/>
                    <w:rPr>
                      <w:ins w:id="142" w:author="Shadab Baid"/>
                      <w:rFonts w:eastAsia="Times New Roman" w:cs="Open Sans"/>
                      <w:color w:val="auto"/>
                      <w:sz w:val="20"/>
                      <w:szCs w:val="24"/>
                      <w:lang w:val="en-IN" w:eastAsia="en-IN"/>
                    </w:rPr>
                  </w:pPr>
                  <w:ins w:id="143" w:author="Shadab Baid">
                    <w:r w:rsidRPr="00063222">
                      <w:rPr>
                        <w:rFonts w:eastAsia="Times New Roman" w:cs="Open Sans"/>
                        <w:color w:val="auto"/>
                        <w:sz w:val="20"/>
                        <w:szCs w:val="24"/>
                        <w:lang w:val="en-IN" w:eastAsia="en-IN"/>
                      </w:rPr>
                      <w:t>Use checkbox detection</w:t>
                    </w:r>
                  </w:ins>
                </w:p>
              </w:tc>
              <w:tc>
                <w:tcPr>
                  <w:tcW w:w="4883" w:type="dxa"/>
                  <w:tcBorders>
                    <w:top w:val="single" w:sz="6" w:space="0" w:color="auto"/>
                    <w:left w:val="single" w:sz="6" w:space="0" w:color="auto"/>
                    <w:bottom w:val="single" w:sz="6" w:space="0" w:color="auto"/>
                    <w:right w:val="single" w:sz="6" w:space="0" w:color="auto"/>
                  </w:tcBorders>
                  <w:vAlign w:val="center"/>
                  <w:hideMark/>
                </w:tcPr>
                <w:p w14:paraId="1240C373" w14:textId="77777777" w:rsidR="00B10AD4" w:rsidRPr="00063222" w:rsidRDefault="00B10AD4" w:rsidP="00B10AD4">
                  <w:pPr>
                    <w:spacing w:after="0"/>
                    <w:rPr>
                      <w:ins w:id="144" w:author="Shadab Baid"/>
                      <w:rFonts w:eastAsia="Times New Roman" w:cs="Open Sans"/>
                      <w:color w:val="auto"/>
                      <w:sz w:val="20"/>
                      <w:szCs w:val="24"/>
                      <w:lang w:val="en-IN" w:eastAsia="en-IN"/>
                    </w:rPr>
                  </w:pPr>
                </w:p>
              </w:tc>
            </w:tr>
            <w:tr w:rsidR="00B10AD4" w:rsidRPr="00063222" w14:paraId="722C3A7A" w14:textId="77777777" w:rsidTr="00B10AD4">
              <w:trPr>
                <w:ins w:id="145" w:author="Shadab Baid"/>
              </w:trPr>
              <w:tc>
                <w:tcPr>
                  <w:tcW w:w="1349" w:type="dxa"/>
                  <w:tcBorders>
                    <w:top w:val="single" w:sz="6" w:space="0" w:color="auto"/>
                    <w:left w:val="single" w:sz="6" w:space="0" w:color="auto"/>
                    <w:bottom w:val="single" w:sz="6" w:space="0" w:color="auto"/>
                    <w:right w:val="single" w:sz="6" w:space="0" w:color="auto"/>
                  </w:tcBorders>
                  <w:vAlign w:val="center"/>
                  <w:hideMark/>
                </w:tcPr>
                <w:p w14:paraId="0B375B26" w14:textId="77777777" w:rsidR="00B10AD4" w:rsidRPr="00063222" w:rsidRDefault="00B10AD4" w:rsidP="00B10AD4">
                  <w:pPr>
                    <w:spacing w:after="0"/>
                    <w:rPr>
                      <w:ins w:id="146" w:author="Shadab Baid"/>
                      <w:rFonts w:eastAsia="Times New Roman" w:cs="Open Sans"/>
                      <w:color w:val="auto"/>
                      <w:sz w:val="20"/>
                      <w:szCs w:val="24"/>
                      <w:lang w:val="en-IN" w:eastAsia="en-IN"/>
                    </w:rPr>
                  </w:pPr>
                  <w:ins w:id="147" w:author="Shadab Baid">
                    <w:r w:rsidRPr="00063222">
                      <w:rPr>
                        <w:rFonts w:eastAsia="Times New Roman" w:cs="Open Sans"/>
                        <w:color w:val="auto"/>
                        <w:sz w:val="20"/>
                        <w:szCs w:val="24"/>
                        <w:lang w:val="en-IN" w:eastAsia="en-IN"/>
                      </w:rPr>
                      <w:t>Address</w:t>
                    </w:r>
                  </w:ins>
                </w:p>
              </w:tc>
              <w:tc>
                <w:tcPr>
                  <w:tcW w:w="2925" w:type="dxa"/>
                  <w:tcBorders>
                    <w:top w:val="single" w:sz="6" w:space="0" w:color="auto"/>
                    <w:left w:val="single" w:sz="6" w:space="0" w:color="auto"/>
                    <w:bottom w:val="single" w:sz="6" w:space="0" w:color="auto"/>
                    <w:right w:val="single" w:sz="6" w:space="0" w:color="auto"/>
                  </w:tcBorders>
                  <w:vAlign w:val="center"/>
                  <w:hideMark/>
                </w:tcPr>
                <w:p w14:paraId="65B0660B" w14:textId="77777777" w:rsidR="00B10AD4" w:rsidRPr="00063222" w:rsidRDefault="00B10AD4" w:rsidP="00B10AD4">
                  <w:pPr>
                    <w:spacing w:after="0"/>
                    <w:rPr>
                      <w:ins w:id="148" w:author="Shadab Baid"/>
                      <w:rFonts w:eastAsia="Times New Roman" w:cs="Open Sans"/>
                      <w:color w:val="auto"/>
                      <w:sz w:val="20"/>
                      <w:szCs w:val="24"/>
                      <w:lang w:val="en-IN" w:eastAsia="en-IN"/>
                    </w:rPr>
                  </w:pPr>
                  <w:ins w:id="149" w:author="Shadab Baid">
                    <w:r w:rsidRPr="00063222">
                      <w:rPr>
                        <w:rFonts w:eastAsia="Times New Roman" w:cs="Open Sans"/>
                        <w:color w:val="auto"/>
                        <w:sz w:val="20"/>
                        <w:szCs w:val="24"/>
                        <w:lang w:val="en-IN" w:eastAsia="en-IN"/>
                      </w:rPr>
                      <w:t>Full address, state, and city separately</w:t>
                    </w:r>
                  </w:ins>
                </w:p>
              </w:tc>
              <w:tc>
                <w:tcPr>
                  <w:tcW w:w="2268" w:type="dxa"/>
                  <w:tcBorders>
                    <w:top w:val="single" w:sz="6" w:space="0" w:color="auto"/>
                    <w:left w:val="single" w:sz="6" w:space="0" w:color="auto"/>
                    <w:bottom w:val="single" w:sz="6" w:space="0" w:color="auto"/>
                    <w:right w:val="single" w:sz="6" w:space="0" w:color="auto"/>
                  </w:tcBorders>
                  <w:vAlign w:val="center"/>
                  <w:hideMark/>
                </w:tcPr>
                <w:p w14:paraId="3B479867" w14:textId="77777777" w:rsidR="00B10AD4" w:rsidRPr="00063222" w:rsidRDefault="00B10AD4" w:rsidP="00B10AD4">
                  <w:pPr>
                    <w:spacing w:after="0"/>
                    <w:rPr>
                      <w:ins w:id="150" w:author="Shadab Baid"/>
                      <w:rFonts w:eastAsia="Times New Roman" w:cs="Open Sans"/>
                      <w:color w:val="auto"/>
                      <w:sz w:val="20"/>
                      <w:szCs w:val="24"/>
                      <w:lang w:val="en-IN" w:eastAsia="en-IN"/>
                    </w:rPr>
                  </w:pPr>
                </w:p>
              </w:tc>
              <w:tc>
                <w:tcPr>
                  <w:tcW w:w="4883" w:type="dxa"/>
                  <w:tcBorders>
                    <w:top w:val="single" w:sz="6" w:space="0" w:color="auto"/>
                    <w:left w:val="single" w:sz="6" w:space="0" w:color="auto"/>
                    <w:bottom w:val="single" w:sz="6" w:space="0" w:color="auto"/>
                    <w:right w:val="single" w:sz="6" w:space="0" w:color="auto"/>
                  </w:tcBorders>
                  <w:vAlign w:val="center"/>
                  <w:hideMark/>
                </w:tcPr>
                <w:p w14:paraId="44AE6A2E" w14:textId="77777777" w:rsidR="00B10AD4" w:rsidRPr="00063222" w:rsidRDefault="00B10AD4" w:rsidP="00B10AD4">
                  <w:pPr>
                    <w:spacing w:after="0"/>
                    <w:rPr>
                      <w:ins w:id="151" w:author="Shadab Baid"/>
                      <w:rFonts w:eastAsia="Times New Roman" w:cs="Open Sans"/>
                      <w:color w:val="auto"/>
                      <w:sz w:val="20"/>
                      <w:szCs w:val="24"/>
                      <w:lang w:val="en-IN" w:eastAsia="en-IN"/>
                    </w:rPr>
                  </w:pPr>
                </w:p>
              </w:tc>
            </w:tr>
            <w:tr w:rsidR="00B10AD4" w:rsidRPr="00063222" w14:paraId="57826852" w14:textId="77777777" w:rsidTr="00B10AD4">
              <w:trPr>
                <w:ins w:id="152" w:author="Shadab Baid"/>
              </w:trPr>
              <w:tc>
                <w:tcPr>
                  <w:tcW w:w="1349" w:type="dxa"/>
                  <w:tcBorders>
                    <w:top w:val="single" w:sz="6" w:space="0" w:color="auto"/>
                    <w:left w:val="single" w:sz="6" w:space="0" w:color="auto"/>
                    <w:bottom w:val="single" w:sz="6" w:space="0" w:color="auto"/>
                    <w:right w:val="single" w:sz="6" w:space="0" w:color="auto"/>
                  </w:tcBorders>
                  <w:vAlign w:val="center"/>
                  <w:hideMark/>
                </w:tcPr>
                <w:p w14:paraId="25CC5D5F" w14:textId="77777777" w:rsidR="00B10AD4" w:rsidRPr="00063222" w:rsidRDefault="00B10AD4" w:rsidP="00B10AD4">
                  <w:pPr>
                    <w:spacing w:after="0"/>
                    <w:rPr>
                      <w:ins w:id="153" w:author="Shadab Baid"/>
                      <w:rFonts w:eastAsia="Times New Roman" w:cs="Open Sans"/>
                      <w:color w:val="auto"/>
                      <w:sz w:val="20"/>
                      <w:szCs w:val="24"/>
                      <w:lang w:val="en-IN" w:eastAsia="en-IN"/>
                    </w:rPr>
                  </w:pPr>
                  <w:ins w:id="154" w:author="Shadab Baid">
                    <w:r w:rsidRPr="00063222">
                      <w:rPr>
                        <w:rFonts w:eastAsia="Times New Roman" w:cs="Open Sans"/>
                        <w:color w:val="auto"/>
                        <w:sz w:val="20"/>
                        <w:szCs w:val="24"/>
                        <w:lang w:val="en-IN" w:eastAsia="en-IN"/>
                      </w:rPr>
                      <w:t>Employment status</w:t>
                    </w:r>
                  </w:ins>
                </w:p>
              </w:tc>
              <w:tc>
                <w:tcPr>
                  <w:tcW w:w="2925" w:type="dxa"/>
                  <w:tcBorders>
                    <w:top w:val="single" w:sz="6" w:space="0" w:color="auto"/>
                    <w:left w:val="single" w:sz="6" w:space="0" w:color="auto"/>
                    <w:bottom w:val="single" w:sz="6" w:space="0" w:color="auto"/>
                    <w:right w:val="single" w:sz="6" w:space="0" w:color="auto"/>
                  </w:tcBorders>
                  <w:vAlign w:val="center"/>
                  <w:hideMark/>
                </w:tcPr>
                <w:p w14:paraId="2C26D383" w14:textId="77777777" w:rsidR="00B10AD4" w:rsidRPr="00063222" w:rsidRDefault="00B10AD4" w:rsidP="00B10AD4">
                  <w:pPr>
                    <w:spacing w:after="0"/>
                    <w:rPr>
                      <w:ins w:id="155" w:author="Shadab Baid"/>
                      <w:rFonts w:eastAsia="Times New Roman" w:cs="Open Sans"/>
                      <w:color w:val="auto"/>
                      <w:sz w:val="20"/>
                      <w:szCs w:val="24"/>
                      <w:lang w:val="en-IN" w:eastAsia="en-IN"/>
                    </w:rPr>
                  </w:pPr>
                  <w:ins w:id="156" w:author="Shadab Baid">
                    <w:r w:rsidRPr="00063222">
                      <w:rPr>
                        <w:rFonts w:eastAsia="Times New Roman" w:cs="Open Sans"/>
                        <w:color w:val="auto"/>
                        <w:sz w:val="20"/>
                        <w:szCs w:val="24"/>
                        <w:lang w:val="en-IN" w:eastAsia="en-IN"/>
                      </w:rPr>
                      <w:t>Salaried/self-employed/retired</w:t>
                    </w:r>
                  </w:ins>
                </w:p>
              </w:tc>
              <w:tc>
                <w:tcPr>
                  <w:tcW w:w="2268" w:type="dxa"/>
                  <w:tcBorders>
                    <w:top w:val="single" w:sz="6" w:space="0" w:color="auto"/>
                    <w:left w:val="single" w:sz="6" w:space="0" w:color="auto"/>
                    <w:bottom w:val="single" w:sz="6" w:space="0" w:color="auto"/>
                    <w:right w:val="single" w:sz="6" w:space="0" w:color="auto"/>
                  </w:tcBorders>
                  <w:vAlign w:val="center"/>
                  <w:hideMark/>
                </w:tcPr>
                <w:p w14:paraId="688D25CC" w14:textId="77777777" w:rsidR="00B10AD4" w:rsidRPr="00063222" w:rsidRDefault="00B10AD4" w:rsidP="00B10AD4">
                  <w:pPr>
                    <w:spacing w:after="0"/>
                    <w:rPr>
                      <w:ins w:id="157" w:author="Shadab Baid"/>
                      <w:rFonts w:eastAsia="Times New Roman" w:cs="Open Sans"/>
                      <w:color w:val="auto"/>
                      <w:sz w:val="20"/>
                      <w:szCs w:val="24"/>
                      <w:lang w:val="en-IN" w:eastAsia="en-IN"/>
                    </w:rPr>
                  </w:pPr>
                  <w:ins w:id="158" w:author="Shadab Baid">
                    <w:r w:rsidRPr="00063222">
                      <w:rPr>
                        <w:rFonts w:eastAsia="Times New Roman" w:cs="Open Sans"/>
                        <w:color w:val="auto"/>
                        <w:sz w:val="20"/>
                        <w:szCs w:val="24"/>
                        <w:lang w:val="en-IN" w:eastAsia="en-IN"/>
                      </w:rPr>
                      <w:t>Use checkbox detection</w:t>
                    </w:r>
                  </w:ins>
                </w:p>
              </w:tc>
              <w:tc>
                <w:tcPr>
                  <w:tcW w:w="4883" w:type="dxa"/>
                  <w:tcBorders>
                    <w:top w:val="single" w:sz="6" w:space="0" w:color="auto"/>
                    <w:left w:val="single" w:sz="6" w:space="0" w:color="auto"/>
                    <w:bottom w:val="single" w:sz="6" w:space="0" w:color="auto"/>
                    <w:right w:val="single" w:sz="6" w:space="0" w:color="auto"/>
                  </w:tcBorders>
                  <w:vAlign w:val="center"/>
                  <w:hideMark/>
                </w:tcPr>
                <w:p w14:paraId="09F001D1" w14:textId="77777777" w:rsidR="00B10AD4" w:rsidRPr="00063222" w:rsidRDefault="00B10AD4" w:rsidP="00B10AD4">
                  <w:pPr>
                    <w:spacing w:after="0"/>
                    <w:rPr>
                      <w:ins w:id="159" w:author="Shadab Baid"/>
                      <w:rFonts w:eastAsia="Times New Roman" w:cs="Open Sans"/>
                      <w:color w:val="auto"/>
                      <w:sz w:val="20"/>
                      <w:szCs w:val="24"/>
                      <w:lang w:val="en-IN" w:eastAsia="en-IN"/>
                    </w:rPr>
                  </w:pPr>
                </w:p>
              </w:tc>
            </w:tr>
            <w:tr w:rsidR="00B10AD4" w:rsidRPr="00063222" w14:paraId="01E557F9" w14:textId="77777777" w:rsidTr="00B10AD4">
              <w:trPr>
                <w:ins w:id="160" w:author="Shadab Baid"/>
              </w:trPr>
              <w:tc>
                <w:tcPr>
                  <w:tcW w:w="1349" w:type="dxa"/>
                  <w:tcBorders>
                    <w:top w:val="single" w:sz="6" w:space="0" w:color="auto"/>
                    <w:left w:val="single" w:sz="6" w:space="0" w:color="auto"/>
                    <w:bottom w:val="single" w:sz="6" w:space="0" w:color="auto"/>
                    <w:right w:val="single" w:sz="6" w:space="0" w:color="auto"/>
                  </w:tcBorders>
                  <w:vAlign w:val="center"/>
                  <w:hideMark/>
                </w:tcPr>
                <w:p w14:paraId="40E8F0E0" w14:textId="77777777" w:rsidR="00B10AD4" w:rsidRPr="00063222" w:rsidRDefault="00B10AD4" w:rsidP="00B10AD4">
                  <w:pPr>
                    <w:spacing w:after="0"/>
                    <w:rPr>
                      <w:ins w:id="161" w:author="Shadab Baid"/>
                      <w:rFonts w:eastAsia="Times New Roman" w:cs="Open Sans"/>
                      <w:color w:val="auto"/>
                      <w:sz w:val="20"/>
                      <w:szCs w:val="24"/>
                      <w:lang w:val="en-IN" w:eastAsia="en-IN"/>
                    </w:rPr>
                  </w:pPr>
                  <w:ins w:id="162" w:author="Shadab Baid">
                    <w:r w:rsidRPr="00063222">
                      <w:rPr>
                        <w:rFonts w:eastAsia="Times New Roman" w:cs="Open Sans"/>
                        <w:color w:val="auto"/>
                        <w:sz w:val="20"/>
                        <w:szCs w:val="24"/>
                        <w:lang w:val="en-IN" w:eastAsia="en-IN"/>
                      </w:rPr>
                      <w:t>Name of the Company</w:t>
                    </w:r>
                  </w:ins>
                </w:p>
              </w:tc>
              <w:tc>
                <w:tcPr>
                  <w:tcW w:w="2925" w:type="dxa"/>
                  <w:tcBorders>
                    <w:top w:val="single" w:sz="6" w:space="0" w:color="auto"/>
                    <w:left w:val="single" w:sz="6" w:space="0" w:color="auto"/>
                    <w:bottom w:val="single" w:sz="6" w:space="0" w:color="auto"/>
                    <w:right w:val="single" w:sz="6" w:space="0" w:color="auto"/>
                  </w:tcBorders>
                  <w:vAlign w:val="center"/>
                  <w:hideMark/>
                </w:tcPr>
                <w:p w14:paraId="436D881C" w14:textId="77777777" w:rsidR="00B10AD4" w:rsidRPr="00063222" w:rsidRDefault="00B10AD4" w:rsidP="00B10AD4">
                  <w:pPr>
                    <w:spacing w:after="0"/>
                    <w:rPr>
                      <w:ins w:id="163" w:author="Shadab Baid"/>
                      <w:rFonts w:eastAsia="Times New Roman" w:cs="Open Sans"/>
                      <w:color w:val="auto"/>
                      <w:sz w:val="20"/>
                      <w:szCs w:val="24"/>
                      <w:lang w:val="en-IN" w:eastAsia="en-IN"/>
                    </w:rPr>
                  </w:pPr>
                </w:p>
              </w:tc>
              <w:tc>
                <w:tcPr>
                  <w:tcW w:w="2268" w:type="dxa"/>
                  <w:tcBorders>
                    <w:top w:val="single" w:sz="6" w:space="0" w:color="auto"/>
                    <w:left w:val="single" w:sz="6" w:space="0" w:color="auto"/>
                    <w:bottom w:val="single" w:sz="6" w:space="0" w:color="auto"/>
                    <w:right w:val="single" w:sz="6" w:space="0" w:color="auto"/>
                  </w:tcBorders>
                  <w:vAlign w:val="center"/>
                  <w:hideMark/>
                </w:tcPr>
                <w:p w14:paraId="5C0B5FA1" w14:textId="77777777" w:rsidR="00B10AD4" w:rsidRPr="00063222" w:rsidRDefault="00B10AD4" w:rsidP="00B10AD4">
                  <w:pPr>
                    <w:spacing w:after="0"/>
                    <w:rPr>
                      <w:ins w:id="164" w:author="Shadab Baid"/>
                      <w:rFonts w:eastAsia="Times New Roman" w:cs="Open Sans"/>
                      <w:color w:val="auto"/>
                      <w:sz w:val="20"/>
                      <w:szCs w:val="24"/>
                      <w:lang w:val="en-IN" w:eastAsia="en-IN"/>
                    </w:rPr>
                  </w:pPr>
                </w:p>
              </w:tc>
              <w:tc>
                <w:tcPr>
                  <w:tcW w:w="4883" w:type="dxa"/>
                  <w:tcBorders>
                    <w:top w:val="single" w:sz="6" w:space="0" w:color="auto"/>
                    <w:left w:val="single" w:sz="6" w:space="0" w:color="auto"/>
                    <w:bottom w:val="single" w:sz="6" w:space="0" w:color="auto"/>
                    <w:right w:val="single" w:sz="6" w:space="0" w:color="auto"/>
                  </w:tcBorders>
                  <w:vAlign w:val="center"/>
                  <w:hideMark/>
                </w:tcPr>
                <w:p w14:paraId="3B608BF0" w14:textId="77777777" w:rsidR="00B10AD4" w:rsidRPr="00063222" w:rsidRDefault="00B10AD4" w:rsidP="00B10AD4">
                  <w:pPr>
                    <w:spacing w:after="0"/>
                    <w:rPr>
                      <w:ins w:id="165" w:author="Shadab Baid"/>
                      <w:rFonts w:eastAsia="Times New Roman" w:cs="Open Sans"/>
                      <w:color w:val="auto"/>
                      <w:sz w:val="20"/>
                      <w:szCs w:val="24"/>
                      <w:lang w:val="en-IN" w:eastAsia="en-IN"/>
                    </w:rPr>
                  </w:pPr>
                </w:p>
              </w:tc>
            </w:tr>
            <w:tr w:rsidR="00B10AD4" w:rsidRPr="00063222" w14:paraId="69F6E000" w14:textId="77777777" w:rsidTr="00B10AD4">
              <w:trPr>
                <w:ins w:id="166" w:author="Shadab Baid"/>
              </w:trPr>
              <w:tc>
                <w:tcPr>
                  <w:tcW w:w="1349" w:type="dxa"/>
                  <w:tcBorders>
                    <w:top w:val="single" w:sz="6" w:space="0" w:color="auto"/>
                    <w:left w:val="single" w:sz="6" w:space="0" w:color="auto"/>
                    <w:bottom w:val="single" w:sz="6" w:space="0" w:color="auto"/>
                    <w:right w:val="single" w:sz="6" w:space="0" w:color="auto"/>
                  </w:tcBorders>
                  <w:vAlign w:val="center"/>
                  <w:hideMark/>
                </w:tcPr>
                <w:p w14:paraId="566CA081" w14:textId="77777777" w:rsidR="00B10AD4" w:rsidRPr="00063222" w:rsidRDefault="00B10AD4" w:rsidP="00B10AD4">
                  <w:pPr>
                    <w:spacing w:after="0"/>
                    <w:rPr>
                      <w:ins w:id="167" w:author="Shadab Baid"/>
                      <w:rFonts w:eastAsia="Times New Roman" w:cs="Open Sans"/>
                      <w:color w:val="auto"/>
                      <w:sz w:val="20"/>
                      <w:szCs w:val="24"/>
                      <w:lang w:val="en-IN" w:eastAsia="en-IN"/>
                    </w:rPr>
                  </w:pPr>
                  <w:ins w:id="168" w:author="Shadab Baid">
                    <w:r w:rsidRPr="00063222">
                      <w:rPr>
                        <w:rFonts w:eastAsia="Times New Roman" w:cs="Open Sans"/>
                        <w:color w:val="auto"/>
                        <w:sz w:val="20"/>
                        <w:szCs w:val="24"/>
                        <w:lang w:val="en-IN" w:eastAsia="en-IN"/>
                      </w:rPr>
                      <w:t>Designation</w:t>
                    </w:r>
                  </w:ins>
                </w:p>
              </w:tc>
              <w:tc>
                <w:tcPr>
                  <w:tcW w:w="2925" w:type="dxa"/>
                  <w:tcBorders>
                    <w:top w:val="single" w:sz="6" w:space="0" w:color="auto"/>
                    <w:left w:val="single" w:sz="6" w:space="0" w:color="auto"/>
                    <w:bottom w:val="single" w:sz="6" w:space="0" w:color="auto"/>
                    <w:right w:val="single" w:sz="6" w:space="0" w:color="auto"/>
                  </w:tcBorders>
                  <w:vAlign w:val="center"/>
                  <w:hideMark/>
                </w:tcPr>
                <w:p w14:paraId="205665C9" w14:textId="77777777" w:rsidR="00B10AD4" w:rsidRPr="00063222" w:rsidRDefault="00B10AD4" w:rsidP="00B10AD4">
                  <w:pPr>
                    <w:spacing w:after="0"/>
                    <w:rPr>
                      <w:ins w:id="169" w:author="Shadab Baid"/>
                      <w:rFonts w:eastAsia="Times New Roman" w:cs="Open Sans"/>
                      <w:color w:val="auto"/>
                      <w:sz w:val="20"/>
                      <w:szCs w:val="24"/>
                      <w:lang w:val="en-IN" w:eastAsia="en-IN"/>
                    </w:rPr>
                  </w:pPr>
                </w:p>
              </w:tc>
              <w:tc>
                <w:tcPr>
                  <w:tcW w:w="2268" w:type="dxa"/>
                  <w:tcBorders>
                    <w:top w:val="single" w:sz="6" w:space="0" w:color="auto"/>
                    <w:left w:val="single" w:sz="6" w:space="0" w:color="auto"/>
                    <w:bottom w:val="single" w:sz="6" w:space="0" w:color="auto"/>
                    <w:right w:val="single" w:sz="6" w:space="0" w:color="auto"/>
                  </w:tcBorders>
                  <w:vAlign w:val="center"/>
                  <w:hideMark/>
                </w:tcPr>
                <w:p w14:paraId="2D8B903C" w14:textId="77777777" w:rsidR="00B10AD4" w:rsidRPr="00063222" w:rsidRDefault="00B10AD4" w:rsidP="00B10AD4">
                  <w:pPr>
                    <w:spacing w:after="0"/>
                    <w:rPr>
                      <w:ins w:id="170" w:author="Shadab Baid"/>
                      <w:rFonts w:eastAsia="Times New Roman" w:cs="Open Sans"/>
                      <w:color w:val="auto"/>
                      <w:sz w:val="20"/>
                      <w:szCs w:val="24"/>
                      <w:lang w:val="en-IN" w:eastAsia="en-IN"/>
                    </w:rPr>
                  </w:pPr>
                </w:p>
              </w:tc>
              <w:tc>
                <w:tcPr>
                  <w:tcW w:w="4883" w:type="dxa"/>
                  <w:tcBorders>
                    <w:top w:val="single" w:sz="6" w:space="0" w:color="auto"/>
                    <w:left w:val="single" w:sz="6" w:space="0" w:color="auto"/>
                    <w:bottom w:val="single" w:sz="6" w:space="0" w:color="auto"/>
                    <w:right w:val="single" w:sz="6" w:space="0" w:color="auto"/>
                  </w:tcBorders>
                  <w:vAlign w:val="center"/>
                  <w:hideMark/>
                </w:tcPr>
                <w:p w14:paraId="5E291AD2" w14:textId="77777777" w:rsidR="00B10AD4" w:rsidRPr="00063222" w:rsidRDefault="00B10AD4" w:rsidP="00B10AD4">
                  <w:pPr>
                    <w:spacing w:after="0"/>
                    <w:rPr>
                      <w:ins w:id="171" w:author="Shadab Baid"/>
                      <w:rFonts w:eastAsia="Times New Roman" w:cs="Open Sans"/>
                      <w:color w:val="auto"/>
                      <w:sz w:val="20"/>
                      <w:szCs w:val="24"/>
                      <w:lang w:val="en-IN" w:eastAsia="en-IN"/>
                    </w:rPr>
                  </w:pPr>
                </w:p>
              </w:tc>
            </w:tr>
            <w:tr w:rsidR="00B10AD4" w:rsidRPr="00063222" w14:paraId="12DEFCC1" w14:textId="77777777" w:rsidTr="00B10AD4">
              <w:trPr>
                <w:ins w:id="172" w:author="Shadab Baid"/>
              </w:trPr>
              <w:tc>
                <w:tcPr>
                  <w:tcW w:w="1349" w:type="dxa"/>
                  <w:tcBorders>
                    <w:top w:val="single" w:sz="6" w:space="0" w:color="auto"/>
                    <w:left w:val="single" w:sz="6" w:space="0" w:color="auto"/>
                    <w:bottom w:val="single" w:sz="6" w:space="0" w:color="auto"/>
                    <w:right w:val="single" w:sz="6" w:space="0" w:color="auto"/>
                  </w:tcBorders>
                  <w:vAlign w:val="center"/>
                  <w:hideMark/>
                </w:tcPr>
                <w:p w14:paraId="3EFC478D" w14:textId="77777777" w:rsidR="00B10AD4" w:rsidRPr="00063222" w:rsidRDefault="00B10AD4" w:rsidP="00B10AD4">
                  <w:pPr>
                    <w:spacing w:after="0"/>
                    <w:rPr>
                      <w:ins w:id="173" w:author="Shadab Baid"/>
                      <w:rFonts w:eastAsia="Times New Roman" w:cs="Open Sans"/>
                      <w:color w:val="auto"/>
                      <w:sz w:val="20"/>
                      <w:szCs w:val="24"/>
                      <w:lang w:val="en-IN" w:eastAsia="en-IN"/>
                    </w:rPr>
                  </w:pPr>
                  <w:ins w:id="174" w:author="Shadab Baid">
                    <w:r w:rsidRPr="00063222">
                      <w:rPr>
                        <w:rFonts w:eastAsia="Times New Roman" w:cs="Open Sans"/>
                        <w:color w:val="auto"/>
                        <w:sz w:val="20"/>
                        <w:szCs w:val="24"/>
                        <w:lang w:val="en-IN" w:eastAsia="en-IN"/>
                      </w:rPr>
                      <w:t>Office address</w:t>
                    </w:r>
                  </w:ins>
                </w:p>
              </w:tc>
              <w:tc>
                <w:tcPr>
                  <w:tcW w:w="2925" w:type="dxa"/>
                  <w:tcBorders>
                    <w:top w:val="single" w:sz="6" w:space="0" w:color="auto"/>
                    <w:left w:val="single" w:sz="6" w:space="0" w:color="auto"/>
                    <w:bottom w:val="single" w:sz="6" w:space="0" w:color="auto"/>
                    <w:right w:val="single" w:sz="6" w:space="0" w:color="auto"/>
                  </w:tcBorders>
                  <w:vAlign w:val="center"/>
                  <w:hideMark/>
                </w:tcPr>
                <w:p w14:paraId="6F51C71C" w14:textId="77777777" w:rsidR="00B10AD4" w:rsidRPr="00063222" w:rsidRDefault="00B10AD4" w:rsidP="00B10AD4">
                  <w:pPr>
                    <w:spacing w:after="0"/>
                    <w:rPr>
                      <w:ins w:id="175" w:author="Shadab Baid"/>
                      <w:rFonts w:eastAsia="Times New Roman" w:cs="Open Sans"/>
                      <w:color w:val="auto"/>
                      <w:sz w:val="20"/>
                      <w:szCs w:val="24"/>
                      <w:lang w:val="en-IN" w:eastAsia="en-IN"/>
                    </w:rPr>
                  </w:pPr>
                </w:p>
              </w:tc>
              <w:tc>
                <w:tcPr>
                  <w:tcW w:w="2268" w:type="dxa"/>
                  <w:tcBorders>
                    <w:top w:val="single" w:sz="6" w:space="0" w:color="auto"/>
                    <w:left w:val="single" w:sz="6" w:space="0" w:color="auto"/>
                    <w:bottom w:val="single" w:sz="6" w:space="0" w:color="auto"/>
                    <w:right w:val="single" w:sz="6" w:space="0" w:color="auto"/>
                  </w:tcBorders>
                  <w:vAlign w:val="center"/>
                  <w:hideMark/>
                </w:tcPr>
                <w:p w14:paraId="2F5063AD" w14:textId="77777777" w:rsidR="00B10AD4" w:rsidRPr="00063222" w:rsidRDefault="00B10AD4" w:rsidP="00B10AD4">
                  <w:pPr>
                    <w:spacing w:after="0"/>
                    <w:rPr>
                      <w:ins w:id="176" w:author="Shadab Baid"/>
                      <w:rFonts w:eastAsia="Times New Roman" w:cs="Open Sans"/>
                      <w:color w:val="auto"/>
                      <w:sz w:val="20"/>
                      <w:szCs w:val="24"/>
                      <w:lang w:val="en-IN" w:eastAsia="en-IN"/>
                    </w:rPr>
                  </w:pPr>
                </w:p>
              </w:tc>
              <w:tc>
                <w:tcPr>
                  <w:tcW w:w="4883" w:type="dxa"/>
                  <w:tcBorders>
                    <w:top w:val="single" w:sz="6" w:space="0" w:color="auto"/>
                    <w:left w:val="single" w:sz="6" w:space="0" w:color="auto"/>
                    <w:bottom w:val="single" w:sz="6" w:space="0" w:color="auto"/>
                    <w:right w:val="single" w:sz="6" w:space="0" w:color="auto"/>
                  </w:tcBorders>
                  <w:vAlign w:val="center"/>
                  <w:hideMark/>
                </w:tcPr>
                <w:p w14:paraId="3A0CA9E8" w14:textId="77777777" w:rsidR="00B10AD4" w:rsidRPr="00063222" w:rsidRDefault="00B10AD4" w:rsidP="00B10AD4">
                  <w:pPr>
                    <w:spacing w:after="0"/>
                    <w:rPr>
                      <w:ins w:id="177" w:author="Shadab Baid"/>
                      <w:rFonts w:eastAsia="Times New Roman" w:cs="Open Sans"/>
                      <w:color w:val="auto"/>
                      <w:sz w:val="20"/>
                      <w:szCs w:val="24"/>
                      <w:lang w:val="en-IN" w:eastAsia="en-IN"/>
                    </w:rPr>
                  </w:pPr>
                </w:p>
              </w:tc>
            </w:tr>
            <w:tr w:rsidR="00B10AD4" w:rsidRPr="00063222" w14:paraId="103A65A9" w14:textId="77777777" w:rsidTr="00B10AD4">
              <w:trPr>
                <w:ins w:id="178" w:author="Shadab Baid"/>
              </w:trPr>
              <w:tc>
                <w:tcPr>
                  <w:tcW w:w="1349" w:type="dxa"/>
                  <w:tcBorders>
                    <w:top w:val="single" w:sz="6" w:space="0" w:color="auto"/>
                    <w:left w:val="single" w:sz="6" w:space="0" w:color="auto"/>
                    <w:bottom w:val="single" w:sz="6" w:space="0" w:color="auto"/>
                    <w:right w:val="single" w:sz="6" w:space="0" w:color="auto"/>
                  </w:tcBorders>
                  <w:vAlign w:val="center"/>
                  <w:hideMark/>
                </w:tcPr>
                <w:p w14:paraId="0F9338EE" w14:textId="77777777" w:rsidR="00B10AD4" w:rsidRPr="00063222" w:rsidRDefault="00B10AD4" w:rsidP="00B10AD4">
                  <w:pPr>
                    <w:spacing w:after="0"/>
                    <w:rPr>
                      <w:ins w:id="179" w:author="Shadab Baid"/>
                      <w:rFonts w:eastAsia="Times New Roman" w:cs="Open Sans"/>
                      <w:color w:val="auto"/>
                      <w:sz w:val="20"/>
                      <w:szCs w:val="24"/>
                      <w:lang w:val="en-IN" w:eastAsia="en-IN"/>
                    </w:rPr>
                  </w:pPr>
                  <w:ins w:id="180" w:author="Shadab Baid">
                    <w:r w:rsidRPr="00063222">
                      <w:rPr>
                        <w:rFonts w:eastAsia="Times New Roman" w:cs="Open Sans"/>
                        <w:color w:val="auto"/>
                        <w:sz w:val="20"/>
                        <w:szCs w:val="24"/>
                        <w:lang w:val="en-IN" w:eastAsia="en-IN"/>
                      </w:rPr>
                      <w:t>Credit cards held</w:t>
                    </w:r>
                  </w:ins>
                </w:p>
              </w:tc>
              <w:tc>
                <w:tcPr>
                  <w:tcW w:w="2925" w:type="dxa"/>
                  <w:tcBorders>
                    <w:top w:val="single" w:sz="6" w:space="0" w:color="auto"/>
                    <w:left w:val="single" w:sz="6" w:space="0" w:color="auto"/>
                    <w:bottom w:val="single" w:sz="6" w:space="0" w:color="auto"/>
                    <w:right w:val="single" w:sz="6" w:space="0" w:color="auto"/>
                  </w:tcBorders>
                  <w:vAlign w:val="center"/>
                  <w:hideMark/>
                </w:tcPr>
                <w:p w14:paraId="1DFBBA82" w14:textId="77777777" w:rsidR="00B10AD4" w:rsidRPr="00063222" w:rsidRDefault="00B10AD4" w:rsidP="00B10AD4">
                  <w:pPr>
                    <w:spacing w:after="0"/>
                    <w:rPr>
                      <w:ins w:id="181" w:author="Shadab Baid"/>
                      <w:rFonts w:eastAsia="Times New Roman" w:cs="Open Sans"/>
                      <w:color w:val="auto"/>
                      <w:sz w:val="20"/>
                      <w:szCs w:val="24"/>
                      <w:lang w:val="en-IN" w:eastAsia="en-IN"/>
                    </w:rPr>
                  </w:pPr>
                  <w:ins w:id="182" w:author="Shadab Baid">
                    <w:r w:rsidRPr="00063222">
                      <w:rPr>
                        <w:rFonts w:eastAsia="Times New Roman" w:cs="Open Sans"/>
                        <w:color w:val="auto"/>
                        <w:sz w:val="20"/>
                        <w:szCs w:val="24"/>
                        <w:lang w:val="en-IN" w:eastAsia="en-IN"/>
                      </w:rPr>
                      <w:t>Extract as a table and include all three columns (Card No., Issued Bank, and Credit Limit)</w:t>
                    </w:r>
                  </w:ins>
                </w:p>
              </w:tc>
              <w:tc>
                <w:tcPr>
                  <w:tcW w:w="2268" w:type="dxa"/>
                  <w:tcBorders>
                    <w:top w:val="single" w:sz="6" w:space="0" w:color="auto"/>
                    <w:left w:val="single" w:sz="6" w:space="0" w:color="auto"/>
                    <w:bottom w:val="single" w:sz="6" w:space="0" w:color="auto"/>
                    <w:right w:val="single" w:sz="6" w:space="0" w:color="auto"/>
                  </w:tcBorders>
                  <w:vAlign w:val="center"/>
                  <w:hideMark/>
                </w:tcPr>
                <w:p w14:paraId="5D2EE1F8" w14:textId="77777777" w:rsidR="00B10AD4" w:rsidRPr="00063222" w:rsidRDefault="00B10AD4" w:rsidP="00B10AD4">
                  <w:pPr>
                    <w:spacing w:after="0"/>
                    <w:rPr>
                      <w:ins w:id="183" w:author="Shadab Baid"/>
                      <w:rFonts w:eastAsia="Times New Roman" w:cs="Open Sans"/>
                      <w:color w:val="auto"/>
                      <w:sz w:val="20"/>
                      <w:szCs w:val="24"/>
                      <w:lang w:val="en-IN" w:eastAsia="en-IN"/>
                    </w:rPr>
                  </w:pPr>
                  <w:ins w:id="184" w:author="Shadab Baid">
                    <w:r w:rsidRPr="00063222">
                      <w:rPr>
                        <w:rFonts w:eastAsia="Times New Roman" w:cs="Open Sans"/>
                        <w:color w:val="auto"/>
                        <w:sz w:val="20"/>
                        <w:szCs w:val="24"/>
                        <w:lang w:val="en-IN" w:eastAsia="en-IN"/>
                      </w:rPr>
                      <w:t>Tabular</w:t>
                    </w:r>
                  </w:ins>
                </w:p>
              </w:tc>
              <w:tc>
                <w:tcPr>
                  <w:tcW w:w="4883" w:type="dxa"/>
                  <w:tcBorders>
                    <w:top w:val="single" w:sz="6" w:space="0" w:color="auto"/>
                    <w:left w:val="single" w:sz="6" w:space="0" w:color="auto"/>
                    <w:bottom w:val="single" w:sz="6" w:space="0" w:color="auto"/>
                    <w:right w:val="single" w:sz="6" w:space="0" w:color="auto"/>
                  </w:tcBorders>
                  <w:vAlign w:val="center"/>
                  <w:hideMark/>
                </w:tcPr>
                <w:p w14:paraId="6A9FD1A4" w14:textId="77777777" w:rsidR="00B10AD4" w:rsidRPr="00063222" w:rsidRDefault="00B10AD4" w:rsidP="00B10AD4">
                  <w:pPr>
                    <w:spacing w:after="0"/>
                    <w:rPr>
                      <w:ins w:id="185" w:author="Shadab Baid"/>
                      <w:rFonts w:eastAsia="Times New Roman" w:cs="Open Sans"/>
                      <w:color w:val="auto"/>
                      <w:sz w:val="20"/>
                      <w:szCs w:val="24"/>
                      <w:lang w:val="en-IN" w:eastAsia="en-IN"/>
                    </w:rPr>
                  </w:pPr>
                </w:p>
              </w:tc>
            </w:tr>
          </w:tbl>
          <w:p w14:paraId="53FB46C1" w14:textId="77777777" w:rsidR="00B10AD4" w:rsidRPr="00063222" w:rsidRDefault="00B10AD4" w:rsidP="00B10AD4">
            <w:pPr>
              <w:pStyle w:val="table"/>
              <w:keepNext/>
              <w:rPr>
                <w:ins w:id="186" w:author="Shadab Baid"/>
                <w:rFonts w:cs="Open Sans"/>
                <w:sz w:val="12"/>
              </w:rPr>
            </w:pPr>
          </w:p>
        </w:tc>
        <w:tc>
          <w:tcPr>
            <w:tcW w:w="1816" w:type="pct"/>
          </w:tcPr>
          <w:p w14:paraId="69D64628" w14:textId="77777777" w:rsidR="00B10AD4" w:rsidRPr="00063222" w:rsidRDefault="00B10AD4" w:rsidP="00B10AD4">
            <w:pPr>
              <w:pStyle w:val="table"/>
              <w:keepNext/>
              <w:rPr>
                <w:ins w:id="187" w:author="Shadab Baid"/>
                <w:rFonts w:cs="Open Sans"/>
                <w:b/>
                <w:sz w:val="12"/>
              </w:rPr>
            </w:pPr>
            <w:ins w:id="188" w:author="Shadab Baid">
              <w:r w:rsidRPr="00063222">
                <w:rPr>
                  <w:rFonts w:cs="Open Sans"/>
                  <w:b/>
                  <w:sz w:val="12"/>
                </w:rPr>
                <w:t>Est. time: 0.0 sec.</w:t>
              </w:r>
            </w:ins>
          </w:p>
        </w:tc>
      </w:tr>
    </w:tbl>
    <w:p w14:paraId="1B2B1715" w14:textId="4A282F13" w:rsidR="00115761" w:rsidRPr="00063222" w:rsidRDefault="00115761">
      <w:pPr>
        <w:spacing w:line="360" w:lineRule="auto"/>
        <w:ind w:firstLine="360"/>
        <w:rPr>
          <w:rFonts w:eastAsiaTheme="minorHAnsi" w:cs="Open Sans"/>
          <w:bCs/>
          <w:sz w:val="12"/>
          <w:szCs w:val="16"/>
          <w:lang w:val="en-CA" w:eastAsia="en-CA"/>
        </w:rPr>
      </w:pPr>
    </w:p>
    <w:p w14:paraId="6F46A2CF" w14:textId="247FD24E" w:rsidR="00063222" w:rsidRDefault="00063222">
      <w:pPr>
        <w:spacing w:line="360" w:lineRule="auto"/>
        <w:ind w:firstLine="360"/>
        <w:rPr>
          <w:ins w:id="189" w:author="Shadab Baid"/>
          <w:rFonts w:eastAsiaTheme="minorHAnsi" w:cs="Open Sans"/>
          <w:bCs/>
          <w:sz w:val="16"/>
          <w:szCs w:val="16"/>
          <w:lang w:val="en-CA" w:eastAsia="en-CA"/>
        </w:rPr>
      </w:pPr>
    </w:p>
    <w:p w14:paraId="56B3CCAE" w14:textId="4AC020F4" w:rsidR="00063222" w:rsidRDefault="00063222">
      <w:pPr>
        <w:spacing w:line="360" w:lineRule="auto"/>
        <w:ind w:firstLine="360"/>
        <w:rPr>
          <w:ins w:id="190" w:author="Shadab Baid"/>
          <w:rFonts w:eastAsiaTheme="minorHAnsi" w:cs="Open Sans"/>
          <w:bCs/>
          <w:sz w:val="16"/>
          <w:szCs w:val="16"/>
          <w:lang w:val="en-CA" w:eastAsia="en-CA"/>
        </w:rPr>
      </w:pPr>
    </w:p>
    <w:p w14:paraId="47BD0024" w14:textId="77777777" w:rsidR="00063222" w:rsidRDefault="00063222">
      <w:pPr>
        <w:spacing w:line="360" w:lineRule="auto"/>
        <w:ind w:firstLine="360"/>
        <w:rPr>
          <w:ins w:id="191" w:author="Shadab Baid"/>
          <w:rFonts w:eastAsiaTheme="minorHAnsi" w:cs="Open Sans"/>
          <w:bCs/>
          <w:sz w:val="16"/>
          <w:szCs w:val="16"/>
          <w:lang w:val="en-CA" w:eastAsia="en-CA"/>
        </w:rPr>
      </w:pPr>
    </w:p>
    <w:p w14:paraId="3AB0B3B0" w14:textId="102D4AF1" w:rsidR="00B10AD4" w:rsidRPr="00B10AD4" w:rsidRDefault="00B10AD4" w:rsidP="00B10AD4">
      <w:pPr>
        <w:pStyle w:val="Heading4"/>
        <w:keepNext/>
        <w:numPr>
          <w:ilvl w:val="0"/>
          <w:numId w:val="0"/>
        </w:numPr>
        <w:tabs>
          <w:tab w:val="left" w:pos="2554"/>
        </w:tabs>
        <w:ind w:firstLine="284"/>
        <w:rPr>
          <w:ins w:id="192" w:author="Shadab Baid"/>
          <w:rFonts w:cs="Open Sans"/>
        </w:rPr>
      </w:pPr>
      <w:ins w:id="193" w:author="Shadab Baid">
        <w:r>
          <w:rPr>
            <w:rFonts w:cs="Open Sans"/>
          </w:rPr>
          <w:t>Bank Account Opening form fields to be extracted</w:t>
        </w:r>
      </w:ins>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8849"/>
        <w:gridCol w:w="506"/>
      </w:tblGrid>
      <w:tr w:rsidR="00B10AD4" w:rsidRPr="00B10AD4" w14:paraId="0B3A1674" w14:textId="77777777" w:rsidTr="00B10AD4">
        <w:trPr>
          <w:trHeight w:val="20"/>
          <w:ins w:id="194" w:author="Shadab Baid"/>
        </w:trPr>
        <w:tc>
          <w:tcPr>
            <w:tcW w:w="3184" w:type="pct"/>
          </w:tcPr>
          <w:p w14:paraId="47814801" w14:textId="53A6B5B3" w:rsidR="00B10AD4" w:rsidRPr="00063222" w:rsidRDefault="00B10AD4" w:rsidP="00B10AD4">
            <w:pPr>
              <w:shd w:val="clear" w:color="auto" w:fill="FFFFFF"/>
              <w:spacing w:before="100" w:beforeAutospacing="1" w:after="100" w:afterAutospacing="1"/>
              <w:textAlignment w:val="baseline"/>
              <w:rPr>
                <w:ins w:id="195" w:author="Shadab Baid"/>
                <w:rFonts w:ascii="Inter4" w:eastAsia="Times New Roman" w:hAnsi="Inter4" w:cs="Times New Roman"/>
                <w:color w:val="000000"/>
                <w:sz w:val="22"/>
                <w:szCs w:val="26"/>
                <w:lang w:val="en-IN" w:eastAsia="en-IN"/>
              </w:rPr>
            </w:pPr>
            <w:ins w:id="196" w:author="Shadab Baid">
              <w:r w:rsidRPr="00063222">
                <w:rPr>
                  <w:rFonts w:ascii="Inter4" w:eastAsia="Times New Roman" w:hAnsi="Inter4" w:cs="Times New Roman"/>
                  <w:color w:val="000000"/>
                  <w:sz w:val="22"/>
                  <w:szCs w:val="26"/>
                  <w:lang w:val="en-IN" w:eastAsia="en-IN"/>
                </w:rPr>
                <w:t xml:space="preserve">The Account opening form is followed by a Know Your Customer (KYC) form in the same PDF file. The extraction should be done for both document types separately.  </w:t>
              </w:r>
            </w:ins>
          </w:p>
          <w:p w14:paraId="45B41E89" w14:textId="77777777" w:rsidR="00B10AD4" w:rsidRPr="00063222" w:rsidRDefault="00B10AD4" w:rsidP="00B10AD4">
            <w:pPr>
              <w:shd w:val="clear" w:color="auto" w:fill="FFFFFF"/>
              <w:spacing w:beforeAutospacing="1" w:afterAutospacing="1"/>
              <w:textAlignment w:val="baseline"/>
              <w:rPr>
                <w:ins w:id="197" w:author="Shadab Baid"/>
                <w:rFonts w:ascii="Inter4" w:eastAsia="Times New Roman" w:hAnsi="Inter4" w:cs="Times New Roman"/>
                <w:color w:val="000000"/>
                <w:sz w:val="22"/>
                <w:szCs w:val="26"/>
                <w:lang w:val="en-IN" w:eastAsia="en-IN"/>
              </w:rPr>
            </w:pPr>
            <w:ins w:id="198" w:author="Shadab Baid">
              <w:r w:rsidRPr="00063222">
                <w:rPr>
                  <w:rFonts w:ascii="Inter4" w:eastAsia="Times New Roman" w:hAnsi="Inter4" w:cs="Times New Roman"/>
                  <w:color w:val="000000"/>
                  <w:sz w:val="22"/>
                  <w:szCs w:val="26"/>
                  <w:lang w:val="en-IN" w:eastAsia="en-IN"/>
                </w:rPr>
                <w:lastRenderedPageBreak/>
                <w:t>You need to extract the following fields from the </w:t>
              </w:r>
              <w:r w:rsidRPr="00063222">
                <w:rPr>
                  <w:rFonts w:ascii="Inter4" w:eastAsia="Times New Roman" w:hAnsi="Inter4" w:cs="Times New Roman"/>
                  <w:b/>
                  <w:bCs/>
                  <w:color w:val="000000"/>
                  <w:sz w:val="22"/>
                  <w:szCs w:val="26"/>
                  <w:bdr w:val="none" w:sz="0" w:space="0" w:color="auto" w:frame="1"/>
                  <w:lang w:val="en-IN" w:eastAsia="en-IN"/>
                </w:rPr>
                <w:t>account opening form</w:t>
              </w:r>
              <w:r w:rsidRPr="00063222">
                <w:rPr>
                  <w:rFonts w:ascii="Inter4" w:eastAsia="Times New Roman" w:hAnsi="Inter4" w:cs="Times New Roman"/>
                  <w:color w:val="000000"/>
                  <w:sz w:val="22"/>
                  <w:szCs w:val="26"/>
                  <w:lang w:val="en-IN" w:eastAsia="en-IN"/>
                </w:rPr>
                <w:t>: </w:t>
              </w:r>
            </w:ins>
          </w:p>
          <w:tbl>
            <w:tblPr>
              <w:tblW w:w="11425" w:type="dxa"/>
              <w:tblCellMar>
                <w:left w:w="0" w:type="dxa"/>
                <w:right w:w="0" w:type="dxa"/>
              </w:tblCellMar>
              <w:tblLook w:val="04A0" w:firstRow="1" w:lastRow="0" w:firstColumn="1" w:lastColumn="0" w:noHBand="0" w:noVBand="1"/>
            </w:tblPr>
            <w:tblGrid>
              <w:gridCol w:w="2810"/>
              <w:gridCol w:w="2986"/>
              <w:gridCol w:w="1029"/>
              <w:gridCol w:w="4600"/>
            </w:tblGrid>
            <w:tr w:rsidR="00B10AD4" w:rsidRPr="00063222" w14:paraId="3E7BBD38" w14:textId="77777777" w:rsidTr="00B10AD4">
              <w:trPr>
                <w:ins w:id="199" w:author="Shadab Baid"/>
              </w:trPr>
              <w:tc>
                <w:tcPr>
                  <w:tcW w:w="2810" w:type="dxa"/>
                  <w:tcBorders>
                    <w:top w:val="single" w:sz="6" w:space="0" w:color="auto"/>
                    <w:left w:val="single" w:sz="6" w:space="0" w:color="auto"/>
                    <w:bottom w:val="single" w:sz="6" w:space="0" w:color="auto"/>
                    <w:right w:val="single" w:sz="6" w:space="0" w:color="auto"/>
                  </w:tcBorders>
                  <w:shd w:val="clear" w:color="auto" w:fill="FA4616"/>
                  <w:vAlign w:val="center"/>
                  <w:hideMark/>
                </w:tcPr>
                <w:p w14:paraId="2A04553F" w14:textId="77777777" w:rsidR="00B10AD4" w:rsidRPr="00063222" w:rsidRDefault="00B10AD4" w:rsidP="00B10AD4">
                  <w:pPr>
                    <w:spacing w:after="0"/>
                    <w:rPr>
                      <w:ins w:id="200" w:author="Shadab Baid"/>
                      <w:rFonts w:ascii="Times New Roman" w:eastAsia="Times New Roman" w:hAnsi="Times New Roman" w:cs="Times New Roman"/>
                      <w:color w:val="auto"/>
                      <w:sz w:val="20"/>
                      <w:szCs w:val="24"/>
                      <w:lang w:val="en-IN" w:eastAsia="en-IN"/>
                    </w:rPr>
                  </w:pPr>
                  <w:ins w:id="201" w:author="Shadab Baid">
                    <w:r w:rsidRPr="00063222">
                      <w:rPr>
                        <w:rFonts w:ascii="Times New Roman" w:eastAsia="Times New Roman" w:hAnsi="Times New Roman" w:cs="Times New Roman"/>
                        <w:b/>
                        <w:bCs/>
                        <w:color w:val="FFFFFF"/>
                        <w:sz w:val="20"/>
                        <w:szCs w:val="24"/>
                        <w:bdr w:val="none" w:sz="0" w:space="0" w:color="auto" w:frame="1"/>
                        <w:lang w:val="en-IN" w:eastAsia="en-IN"/>
                      </w:rPr>
                      <w:t>Field name</w:t>
                    </w:r>
                  </w:ins>
                </w:p>
              </w:tc>
              <w:tc>
                <w:tcPr>
                  <w:tcW w:w="2986" w:type="dxa"/>
                  <w:tcBorders>
                    <w:top w:val="single" w:sz="6" w:space="0" w:color="auto"/>
                    <w:left w:val="single" w:sz="6" w:space="0" w:color="auto"/>
                    <w:bottom w:val="single" w:sz="6" w:space="0" w:color="auto"/>
                    <w:right w:val="single" w:sz="6" w:space="0" w:color="auto"/>
                  </w:tcBorders>
                  <w:shd w:val="clear" w:color="auto" w:fill="FA4616"/>
                  <w:vAlign w:val="center"/>
                  <w:hideMark/>
                </w:tcPr>
                <w:p w14:paraId="034725CF" w14:textId="77777777" w:rsidR="00B10AD4" w:rsidRPr="00063222" w:rsidRDefault="00B10AD4" w:rsidP="00B10AD4">
                  <w:pPr>
                    <w:spacing w:after="0"/>
                    <w:rPr>
                      <w:ins w:id="202" w:author="Shadab Baid"/>
                      <w:rFonts w:ascii="Times New Roman" w:eastAsia="Times New Roman" w:hAnsi="Times New Roman" w:cs="Times New Roman"/>
                      <w:color w:val="auto"/>
                      <w:sz w:val="20"/>
                      <w:szCs w:val="24"/>
                      <w:lang w:val="en-IN" w:eastAsia="en-IN"/>
                    </w:rPr>
                  </w:pPr>
                  <w:ins w:id="203" w:author="Shadab Baid">
                    <w:r w:rsidRPr="00063222">
                      <w:rPr>
                        <w:rFonts w:ascii="Times New Roman" w:eastAsia="Times New Roman" w:hAnsi="Times New Roman" w:cs="Times New Roman"/>
                        <w:b/>
                        <w:bCs/>
                        <w:color w:val="FFFFFF"/>
                        <w:sz w:val="20"/>
                        <w:szCs w:val="24"/>
                        <w:bdr w:val="none" w:sz="0" w:space="0" w:color="auto" w:frame="1"/>
                        <w:lang w:val="en-IN" w:eastAsia="en-IN"/>
                      </w:rPr>
                      <w:t>Notes</w:t>
                    </w:r>
                  </w:ins>
                </w:p>
              </w:tc>
              <w:tc>
                <w:tcPr>
                  <w:tcW w:w="1029" w:type="dxa"/>
                  <w:tcBorders>
                    <w:top w:val="single" w:sz="6" w:space="0" w:color="auto"/>
                    <w:left w:val="single" w:sz="6" w:space="0" w:color="auto"/>
                    <w:bottom w:val="single" w:sz="6" w:space="0" w:color="auto"/>
                    <w:right w:val="single" w:sz="6" w:space="0" w:color="auto"/>
                  </w:tcBorders>
                  <w:shd w:val="clear" w:color="auto" w:fill="FA4616"/>
                  <w:vAlign w:val="center"/>
                  <w:hideMark/>
                </w:tcPr>
                <w:p w14:paraId="5B823A75" w14:textId="77777777" w:rsidR="00B10AD4" w:rsidRPr="00063222" w:rsidRDefault="00B10AD4" w:rsidP="00B10AD4">
                  <w:pPr>
                    <w:spacing w:after="0"/>
                    <w:rPr>
                      <w:ins w:id="204" w:author="Shadab Baid"/>
                      <w:rFonts w:ascii="Times New Roman" w:eastAsia="Times New Roman" w:hAnsi="Times New Roman" w:cs="Times New Roman"/>
                      <w:color w:val="auto"/>
                      <w:sz w:val="20"/>
                      <w:szCs w:val="24"/>
                      <w:lang w:val="en-IN" w:eastAsia="en-IN"/>
                    </w:rPr>
                  </w:pPr>
                  <w:ins w:id="205" w:author="Shadab Baid">
                    <w:r w:rsidRPr="00063222">
                      <w:rPr>
                        <w:rFonts w:ascii="Times New Roman" w:eastAsia="Times New Roman" w:hAnsi="Times New Roman" w:cs="Times New Roman"/>
                        <w:b/>
                        <w:bCs/>
                        <w:color w:val="FFFFFF"/>
                        <w:sz w:val="20"/>
                        <w:szCs w:val="24"/>
                        <w:bdr w:val="none" w:sz="0" w:space="0" w:color="auto" w:frame="1"/>
                        <w:lang w:val="en-IN" w:eastAsia="en-IN"/>
                      </w:rPr>
                      <w:t>Tips</w:t>
                    </w:r>
                  </w:ins>
                </w:p>
              </w:tc>
              <w:tc>
                <w:tcPr>
                  <w:tcW w:w="4600" w:type="dxa"/>
                  <w:tcBorders>
                    <w:top w:val="single" w:sz="6" w:space="0" w:color="auto"/>
                    <w:left w:val="single" w:sz="6" w:space="0" w:color="auto"/>
                    <w:bottom w:val="single" w:sz="6" w:space="0" w:color="auto"/>
                    <w:right w:val="single" w:sz="6" w:space="0" w:color="auto"/>
                  </w:tcBorders>
                  <w:shd w:val="clear" w:color="auto" w:fill="FA4616"/>
                  <w:vAlign w:val="center"/>
                  <w:hideMark/>
                </w:tcPr>
                <w:p w14:paraId="2E09868E" w14:textId="77777777" w:rsidR="00B10AD4" w:rsidRPr="00063222" w:rsidRDefault="00B10AD4" w:rsidP="00B10AD4">
                  <w:pPr>
                    <w:spacing w:after="0"/>
                    <w:rPr>
                      <w:ins w:id="206" w:author="Shadab Baid"/>
                      <w:rFonts w:ascii="Times New Roman" w:eastAsia="Times New Roman" w:hAnsi="Times New Roman" w:cs="Times New Roman"/>
                      <w:color w:val="auto"/>
                      <w:sz w:val="20"/>
                      <w:szCs w:val="24"/>
                      <w:lang w:val="en-IN" w:eastAsia="en-IN"/>
                    </w:rPr>
                  </w:pPr>
                  <w:ins w:id="207" w:author="Shadab Baid">
                    <w:r w:rsidRPr="00063222">
                      <w:rPr>
                        <w:rFonts w:ascii="Times New Roman" w:eastAsia="Times New Roman" w:hAnsi="Times New Roman" w:cs="Times New Roman"/>
                        <w:b/>
                        <w:bCs/>
                        <w:color w:val="FFFFFF"/>
                        <w:sz w:val="20"/>
                        <w:szCs w:val="24"/>
                        <w:bdr w:val="none" w:sz="0" w:space="0" w:color="auto" w:frame="1"/>
                        <w:lang w:val="en-IN" w:eastAsia="en-IN"/>
                      </w:rPr>
                      <w:t>Mandatory field</w:t>
                    </w:r>
                  </w:ins>
                </w:p>
              </w:tc>
            </w:tr>
            <w:tr w:rsidR="00B10AD4" w:rsidRPr="00063222" w14:paraId="125386A7" w14:textId="77777777" w:rsidTr="00B10AD4">
              <w:trPr>
                <w:ins w:id="208" w:author="Shadab Baid"/>
              </w:trPr>
              <w:tc>
                <w:tcPr>
                  <w:tcW w:w="2810" w:type="dxa"/>
                  <w:tcBorders>
                    <w:top w:val="single" w:sz="6" w:space="0" w:color="auto"/>
                    <w:left w:val="single" w:sz="6" w:space="0" w:color="auto"/>
                    <w:bottom w:val="single" w:sz="6" w:space="0" w:color="auto"/>
                    <w:right w:val="single" w:sz="6" w:space="0" w:color="auto"/>
                  </w:tcBorders>
                  <w:vAlign w:val="center"/>
                  <w:hideMark/>
                </w:tcPr>
                <w:p w14:paraId="2C16D9B2" w14:textId="77777777" w:rsidR="00B10AD4" w:rsidRPr="00063222" w:rsidRDefault="00B10AD4" w:rsidP="00B10AD4">
                  <w:pPr>
                    <w:spacing w:after="0"/>
                    <w:rPr>
                      <w:ins w:id="209" w:author="Shadab Baid"/>
                      <w:rFonts w:ascii="Times New Roman" w:eastAsia="Times New Roman" w:hAnsi="Times New Roman" w:cs="Times New Roman"/>
                      <w:color w:val="auto"/>
                      <w:sz w:val="20"/>
                      <w:szCs w:val="24"/>
                      <w:lang w:val="en-IN" w:eastAsia="en-IN"/>
                    </w:rPr>
                  </w:pPr>
                  <w:ins w:id="210" w:author="Shadab Baid">
                    <w:r w:rsidRPr="00063222">
                      <w:rPr>
                        <w:rFonts w:ascii="Times New Roman" w:eastAsia="Times New Roman" w:hAnsi="Times New Roman" w:cs="Times New Roman"/>
                        <w:color w:val="auto"/>
                        <w:sz w:val="20"/>
                        <w:szCs w:val="24"/>
                        <w:lang w:val="en-IN" w:eastAsia="en-IN"/>
                      </w:rPr>
                      <w:t>Customer type</w:t>
                    </w:r>
                  </w:ins>
                </w:p>
              </w:tc>
              <w:tc>
                <w:tcPr>
                  <w:tcW w:w="2986" w:type="dxa"/>
                  <w:tcBorders>
                    <w:top w:val="single" w:sz="6" w:space="0" w:color="auto"/>
                    <w:left w:val="single" w:sz="6" w:space="0" w:color="auto"/>
                    <w:bottom w:val="single" w:sz="6" w:space="0" w:color="auto"/>
                    <w:right w:val="single" w:sz="6" w:space="0" w:color="auto"/>
                  </w:tcBorders>
                  <w:vAlign w:val="center"/>
                  <w:hideMark/>
                </w:tcPr>
                <w:p w14:paraId="03AA5F07" w14:textId="77777777" w:rsidR="00B10AD4" w:rsidRPr="00063222" w:rsidRDefault="00B10AD4" w:rsidP="00B10AD4">
                  <w:pPr>
                    <w:spacing w:after="0"/>
                    <w:rPr>
                      <w:ins w:id="211" w:author="Shadab Baid"/>
                      <w:rFonts w:ascii="Times New Roman" w:eastAsia="Times New Roman" w:hAnsi="Times New Roman" w:cs="Times New Roman"/>
                      <w:color w:val="auto"/>
                      <w:sz w:val="20"/>
                      <w:szCs w:val="24"/>
                      <w:lang w:val="en-IN" w:eastAsia="en-IN"/>
                    </w:rPr>
                  </w:pPr>
                  <w:ins w:id="212" w:author="Shadab Baid">
                    <w:r w:rsidRPr="00063222">
                      <w:rPr>
                        <w:rFonts w:ascii="Times New Roman" w:eastAsia="Times New Roman" w:hAnsi="Times New Roman" w:cs="Times New Roman"/>
                        <w:color w:val="auto"/>
                        <w:sz w:val="20"/>
                        <w:szCs w:val="24"/>
                        <w:lang w:val="en-IN" w:eastAsia="en-IN"/>
                      </w:rPr>
                      <w:t>Public/staff</w:t>
                    </w:r>
                  </w:ins>
                </w:p>
              </w:tc>
              <w:tc>
                <w:tcPr>
                  <w:tcW w:w="1029" w:type="dxa"/>
                  <w:tcBorders>
                    <w:top w:val="single" w:sz="6" w:space="0" w:color="auto"/>
                    <w:left w:val="single" w:sz="6" w:space="0" w:color="auto"/>
                    <w:bottom w:val="single" w:sz="6" w:space="0" w:color="auto"/>
                    <w:right w:val="single" w:sz="6" w:space="0" w:color="auto"/>
                  </w:tcBorders>
                  <w:vAlign w:val="center"/>
                  <w:hideMark/>
                </w:tcPr>
                <w:p w14:paraId="3A0C4F75" w14:textId="77777777" w:rsidR="00B10AD4" w:rsidRPr="00063222" w:rsidRDefault="00B10AD4" w:rsidP="00B10AD4">
                  <w:pPr>
                    <w:spacing w:after="0"/>
                    <w:rPr>
                      <w:ins w:id="213" w:author="Shadab Baid"/>
                      <w:rFonts w:ascii="Times New Roman" w:eastAsia="Times New Roman" w:hAnsi="Times New Roman" w:cs="Times New Roman"/>
                      <w:color w:val="auto"/>
                      <w:sz w:val="20"/>
                      <w:szCs w:val="24"/>
                      <w:lang w:val="en-IN" w:eastAsia="en-IN"/>
                    </w:rPr>
                  </w:pPr>
                  <w:ins w:id="214" w:author="Shadab Baid">
                    <w:r w:rsidRPr="00063222">
                      <w:rPr>
                        <w:rFonts w:ascii="Times New Roman" w:eastAsia="Times New Roman" w:hAnsi="Times New Roman" w:cs="Times New Roman"/>
                        <w:color w:val="auto"/>
                        <w:sz w:val="20"/>
                        <w:szCs w:val="24"/>
                        <w:lang w:val="en-IN" w:eastAsia="en-IN"/>
                      </w:rPr>
                      <w:t>Use checkbox detection</w:t>
                    </w:r>
                  </w:ins>
                </w:p>
              </w:tc>
              <w:tc>
                <w:tcPr>
                  <w:tcW w:w="4600" w:type="dxa"/>
                  <w:tcBorders>
                    <w:top w:val="single" w:sz="6" w:space="0" w:color="auto"/>
                    <w:left w:val="single" w:sz="6" w:space="0" w:color="auto"/>
                    <w:bottom w:val="single" w:sz="6" w:space="0" w:color="auto"/>
                    <w:right w:val="single" w:sz="6" w:space="0" w:color="auto"/>
                  </w:tcBorders>
                  <w:vAlign w:val="center"/>
                  <w:hideMark/>
                </w:tcPr>
                <w:p w14:paraId="05511306" w14:textId="77777777" w:rsidR="00B10AD4" w:rsidRPr="00063222" w:rsidRDefault="00B10AD4" w:rsidP="00B10AD4">
                  <w:pPr>
                    <w:spacing w:after="0"/>
                    <w:rPr>
                      <w:ins w:id="215" w:author="Shadab Baid"/>
                      <w:rFonts w:ascii="Times New Roman" w:eastAsia="Times New Roman" w:hAnsi="Times New Roman" w:cs="Times New Roman"/>
                      <w:color w:val="auto"/>
                      <w:sz w:val="20"/>
                      <w:szCs w:val="24"/>
                      <w:lang w:val="en-IN" w:eastAsia="en-IN"/>
                    </w:rPr>
                  </w:pPr>
                  <w:ins w:id="216" w:author="Shadab Baid">
                    <w:r w:rsidRPr="00063222">
                      <w:rPr>
                        <w:rFonts w:ascii="Times New Roman" w:eastAsia="Times New Roman" w:hAnsi="Times New Roman" w:cs="Times New Roman"/>
                        <w:color w:val="auto"/>
                        <w:sz w:val="20"/>
                        <w:szCs w:val="24"/>
                        <w:lang w:val="en-IN" w:eastAsia="en-IN"/>
                      </w:rPr>
                      <w:t>Yes</w:t>
                    </w:r>
                  </w:ins>
                </w:p>
              </w:tc>
            </w:tr>
            <w:tr w:rsidR="00B10AD4" w:rsidRPr="00063222" w14:paraId="614A590D" w14:textId="77777777" w:rsidTr="00B10AD4">
              <w:trPr>
                <w:ins w:id="217" w:author="Shadab Baid"/>
              </w:trPr>
              <w:tc>
                <w:tcPr>
                  <w:tcW w:w="2810" w:type="dxa"/>
                  <w:tcBorders>
                    <w:top w:val="single" w:sz="6" w:space="0" w:color="auto"/>
                    <w:left w:val="single" w:sz="6" w:space="0" w:color="auto"/>
                    <w:bottom w:val="single" w:sz="6" w:space="0" w:color="auto"/>
                    <w:right w:val="single" w:sz="6" w:space="0" w:color="auto"/>
                  </w:tcBorders>
                  <w:vAlign w:val="center"/>
                  <w:hideMark/>
                </w:tcPr>
                <w:p w14:paraId="2961745C" w14:textId="77777777" w:rsidR="00B10AD4" w:rsidRPr="00063222" w:rsidRDefault="00B10AD4" w:rsidP="00B10AD4">
                  <w:pPr>
                    <w:spacing w:after="0"/>
                    <w:rPr>
                      <w:ins w:id="218" w:author="Shadab Baid"/>
                      <w:rFonts w:ascii="Times New Roman" w:eastAsia="Times New Roman" w:hAnsi="Times New Roman" w:cs="Times New Roman"/>
                      <w:color w:val="auto"/>
                      <w:sz w:val="20"/>
                      <w:szCs w:val="24"/>
                      <w:lang w:val="en-IN" w:eastAsia="en-IN"/>
                    </w:rPr>
                  </w:pPr>
                  <w:ins w:id="219" w:author="Shadab Baid">
                    <w:r w:rsidRPr="00063222">
                      <w:rPr>
                        <w:rFonts w:ascii="Times New Roman" w:eastAsia="Times New Roman" w:hAnsi="Times New Roman" w:cs="Times New Roman"/>
                        <w:color w:val="auto"/>
                        <w:sz w:val="20"/>
                        <w:szCs w:val="24"/>
                        <w:lang w:val="en-IN" w:eastAsia="en-IN"/>
                      </w:rPr>
                      <w:t>Salutation</w:t>
                    </w:r>
                  </w:ins>
                </w:p>
              </w:tc>
              <w:tc>
                <w:tcPr>
                  <w:tcW w:w="2986" w:type="dxa"/>
                  <w:tcBorders>
                    <w:top w:val="single" w:sz="6" w:space="0" w:color="auto"/>
                    <w:left w:val="single" w:sz="6" w:space="0" w:color="auto"/>
                    <w:bottom w:val="single" w:sz="6" w:space="0" w:color="auto"/>
                    <w:right w:val="single" w:sz="6" w:space="0" w:color="auto"/>
                  </w:tcBorders>
                  <w:vAlign w:val="center"/>
                  <w:hideMark/>
                </w:tcPr>
                <w:p w14:paraId="1AB9B009" w14:textId="77777777" w:rsidR="00B10AD4" w:rsidRPr="00063222" w:rsidRDefault="00B10AD4" w:rsidP="00B10AD4">
                  <w:pPr>
                    <w:spacing w:after="0"/>
                    <w:rPr>
                      <w:ins w:id="220" w:author="Shadab Baid"/>
                      <w:rFonts w:ascii="Times New Roman" w:eastAsia="Times New Roman" w:hAnsi="Times New Roman" w:cs="Times New Roman"/>
                      <w:color w:val="auto"/>
                      <w:sz w:val="20"/>
                      <w:szCs w:val="24"/>
                      <w:lang w:val="en-IN" w:eastAsia="en-IN"/>
                    </w:rPr>
                  </w:pPr>
                  <w:ins w:id="221" w:author="Shadab Baid">
                    <w:r w:rsidRPr="00063222">
                      <w:rPr>
                        <w:rFonts w:ascii="Times New Roman" w:eastAsia="Times New Roman" w:hAnsi="Times New Roman" w:cs="Times New Roman"/>
                        <w:color w:val="auto"/>
                        <w:sz w:val="20"/>
                        <w:szCs w:val="24"/>
                        <w:lang w:val="en-IN" w:eastAsia="en-IN"/>
                      </w:rPr>
                      <w:t>Mr./Mrs./Ms./Other</w:t>
                    </w:r>
                  </w:ins>
                </w:p>
              </w:tc>
              <w:tc>
                <w:tcPr>
                  <w:tcW w:w="1029" w:type="dxa"/>
                  <w:tcBorders>
                    <w:top w:val="single" w:sz="6" w:space="0" w:color="auto"/>
                    <w:left w:val="single" w:sz="6" w:space="0" w:color="auto"/>
                    <w:bottom w:val="single" w:sz="6" w:space="0" w:color="auto"/>
                    <w:right w:val="single" w:sz="6" w:space="0" w:color="auto"/>
                  </w:tcBorders>
                  <w:vAlign w:val="center"/>
                  <w:hideMark/>
                </w:tcPr>
                <w:p w14:paraId="60A30F1A" w14:textId="77777777" w:rsidR="00B10AD4" w:rsidRPr="00063222" w:rsidRDefault="00B10AD4" w:rsidP="00B10AD4">
                  <w:pPr>
                    <w:spacing w:after="0"/>
                    <w:rPr>
                      <w:ins w:id="222" w:author="Shadab Baid"/>
                      <w:rFonts w:ascii="Times New Roman" w:eastAsia="Times New Roman" w:hAnsi="Times New Roman" w:cs="Times New Roman"/>
                      <w:color w:val="auto"/>
                      <w:sz w:val="20"/>
                      <w:szCs w:val="24"/>
                      <w:lang w:val="en-IN" w:eastAsia="en-IN"/>
                    </w:rPr>
                  </w:pPr>
                </w:p>
              </w:tc>
              <w:tc>
                <w:tcPr>
                  <w:tcW w:w="4600" w:type="dxa"/>
                  <w:tcBorders>
                    <w:top w:val="single" w:sz="6" w:space="0" w:color="auto"/>
                    <w:left w:val="single" w:sz="6" w:space="0" w:color="auto"/>
                    <w:bottom w:val="single" w:sz="6" w:space="0" w:color="auto"/>
                    <w:right w:val="single" w:sz="6" w:space="0" w:color="auto"/>
                  </w:tcBorders>
                  <w:vAlign w:val="center"/>
                  <w:hideMark/>
                </w:tcPr>
                <w:p w14:paraId="6A873D5F" w14:textId="77777777" w:rsidR="00B10AD4" w:rsidRPr="00063222" w:rsidRDefault="00B10AD4" w:rsidP="00B10AD4">
                  <w:pPr>
                    <w:spacing w:after="0"/>
                    <w:rPr>
                      <w:ins w:id="223" w:author="Shadab Baid"/>
                      <w:rFonts w:ascii="Times New Roman" w:eastAsia="Times New Roman" w:hAnsi="Times New Roman" w:cs="Times New Roman"/>
                      <w:color w:val="auto"/>
                      <w:sz w:val="20"/>
                      <w:szCs w:val="24"/>
                      <w:lang w:val="en-IN" w:eastAsia="en-IN"/>
                    </w:rPr>
                  </w:pPr>
                </w:p>
              </w:tc>
            </w:tr>
            <w:tr w:rsidR="00B10AD4" w:rsidRPr="00063222" w14:paraId="5FCE583C" w14:textId="77777777" w:rsidTr="00B10AD4">
              <w:trPr>
                <w:ins w:id="224" w:author="Shadab Baid"/>
              </w:trPr>
              <w:tc>
                <w:tcPr>
                  <w:tcW w:w="2810" w:type="dxa"/>
                  <w:tcBorders>
                    <w:top w:val="single" w:sz="6" w:space="0" w:color="auto"/>
                    <w:left w:val="single" w:sz="6" w:space="0" w:color="auto"/>
                    <w:bottom w:val="single" w:sz="6" w:space="0" w:color="auto"/>
                    <w:right w:val="single" w:sz="6" w:space="0" w:color="auto"/>
                  </w:tcBorders>
                  <w:vAlign w:val="center"/>
                  <w:hideMark/>
                </w:tcPr>
                <w:p w14:paraId="7C472501" w14:textId="77777777" w:rsidR="00B10AD4" w:rsidRPr="00063222" w:rsidRDefault="00B10AD4" w:rsidP="00B10AD4">
                  <w:pPr>
                    <w:spacing w:after="0"/>
                    <w:rPr>
                      <w:ins w:id="225" w:author="Shadab Baid"/>
                      <w:rFonts w:ascii="Times New Roman" w:eastAsia="Times New Roman" w:hAnsi="Times New Roman" w:cs="Times New Roman"/>
                      <w:color w:val="auto"/>
                      <w:sz w:val="20"/>
                      <w:szCs w:val="24"/>
                      <w:lang w:val="en-IN" w:eastAsia="en-IN"/>
                    </w:rPr>
                  </w:pPr>
                  <w:ins w:id="226" w:author="Shadab Baid">
                    <w:r w:rsidRPr="00063222">
                      <w:rPr>
                        <w:rFonts w:ascii="Times New Roman" w:eastAsia="Times New Roman" w:hAnsi="Times New Roman" w:cs="Times New Roman"/>
                        <w:color w:val="auto"/>
                        <w:sz w:val="20"/>
                        <w:szCs w:val="24"/>
                        <w:lang w:val="en-IN" w:eastAsia="en-IN"/>
                      </w:rPr>
                      <w:t>Full name</w:t>
                    </w:r>
                  </w:ins>
                </w:p>
              </w:tc>
              <w:tc>
                <w:tcPr>
                  <w:tcW w:w="2986" w:type="dxa"/>
                  <w:tcBorders>
                    <w:top w:val="single" w:sz="6" w:space="0" w:color="auto"/>
                    <w:left w:val="single" w:sz="6" w:space="0" w:color="auto"/>
                    <w:bottom w:val="single" w:sz="6" w:space="0" w:color="auto"/>
                    <w:right w:val="single" w:sz="6" w:space="0" w:color="auto"/>
                  </w:tcBorders>
                  <w:vAlign w:val="center"/>
                  <w:hideMark/>
                </w:tcPr>
                <w:p w14:paraId="50639D09" w14:textId="77777777" w:rsidR="00B10AD4" w:rsidRPr="00063222" w:rsidRDefault="00B10AD4" w:rsidP="00B10AD4">
                  <w:pPr>
                    <w:spacing w:after="0"/>
                    <w:rPr>
                      <w:ins w:id="227" w:author="Shadab Baid"/>
                      <w:rFonts w:ascii="Times New Roman" w:eastAsia="Times New Roman" w:hAnsi="Times New Roman" w:cs="Times New Roman"/>
                      <w:color w:val="auto"/>
                      <w:sz w:val="20"/>
                      <w:szCs w:val="24"/>
                      <w:lang w:val="en-IN" w:eastAsia="en-IN"/>
                    </w:rPr>
                  </w:pPr>
                  <w:ins w:id="228" w:author="Shadab Baid">
                    <w:r w:rsidRPr="00063222">
                      <w:rPr>
                        <w:rFonts w:ascii="Times New Roman" w:eastAsia="Times New Roman" w:hAnsi="Times New Roman" w:cs="Times New Roman"/>
                        <w:color w:val="auto"/>
                        <w:sz w:val="20"/>
                        <w:szCs w:val="24"/>
                        <w:lang w:val="en-IN" w:eastAsia="en-IN"/>
                      </w:rPr>
                      <w:t>First, middle, and last name together</w:t>
                    </w:r>
                  </w:ins>
                </w:p>
              </w:tc>
              <w:tc>
                <w:tcPr>
                  <w:tcW w:w="1029" w:type="dxa"/>
                  <w:tcBorders>
                    <w:top w:val="single" w:sz="6" w:space="0" w:color="auto"/>
                    <w:left w:val="single" w:sz="6" w:space="0" w:color="auto"/>
                    <w:bottom w:val="single" w:sz="6" w:space="0" w:color="auto"/>
                    <w:right w:val="single" w:sz="6" w:space="0" w:color="auto"/>
                  </w:tcBorders>
                  <w:vAlign w:val="center"/>
                  <w:hideMark/>
                </w:tcPr>
                <w:p w14:paraId="188C3DE9" w14:textId="77777777" w:rsidR="00B10AD4" w:rsidRPr="00063222" w:rsidRDefault="00B10AD4" w:rsidP="00B10AD4">
                  <w:pPr>
                    <w:spacing w:after="0"/>
                    <w:rPr>
                      <w:ins w:id="229" w:author="Shadab Baid"/>
                      <w:rFonts w:ascii="Times New Roman" w:eastAsia="Times New Roman" w:hAnsi="Times New Roman" w:cs="Times New Roman"/>
                      <w:color w:val="auto"/>
                      <w:sz w:val="20"/>
                      <w:szCs w:val="24"/>
                      <w:lang w:val="en-IN" w:eastAsia="en-IN"/>
                    </w:rPr>
                  </w:pPr>
                </w:p>
              </w:tc>
              <w:tc>
                <w:tcPr>
                  <w:tcW w:w="4600" w:type="dxa"/>
                  <w:tcBorders>
                    <w:top w:val="single" w:sz="6" w:space="0" w:color="auto"/>
                    <w:left w:val="single" w:sz="6" w:space="0" w:color="auto"/>
                    <w:bottom w:val="single" w:sz="6" w:space="0" w:color="auto"/>
                    <w:right w:val="single" w:sz="6" w:space="0" w:color="auto"/>
                  </w:tcBorders>
                  <w:vAlign w:val="center"/>
                  <w:hideMark/>
                </w:tcPr>
                <w:p w14:paraId="572FCCBD" w14:textId="77777777" w:rsidR="00B10AD4" w:rsidRPr="00063222" w:rsidRDefault="00B10AD4" w:rsidP="00B10AD4">
                  <w:pPr>
                    <w:spacing w:after="0"/>
                    <w:rPr>
                      <w:ins w:id="230" w:author="Shadab Baid"/>
                      <w:rFonts w:ascii="Times New Roman" w:eastAsia="Times New Roman" w:hAnsi="Times New Roman" w:cs="Times New Roman"/>
                      <w:color w:val="auto"/>
                      <w:sz w:val="20"/>
                      <w:szCs w:val="24"/>
                      <w:lang w:val="en-IN" w:eastAsia="en-IN"/>
                    </w:rPr>
                  </w:pPr>
                  <w:ins w:id="231" w:author="Shadab Baid">
                    <w:r w:rsidRPr="00063222">
                      <w:rPr>
                        <w:rFonts w:ascii="Times New Roman" w:eastAsia="Times New Roman" w:hAnsi="Times New Roman" w:cs="Times New Roman"/>
                        <w:color w:val="auto"/>
                        <w:sz w:val="20"/>
                        <w:szCs w:val="24"/>
                        <w:lang w:val="en-IN" w:eastAsia="en-IN"/>
                      </w:rPr>
                      <w:t>Yes</w:t>
                    </w:r>
                  </w:ins>
                </w:p>
              </w:tc>
            </w:tr>
            <w:tr w:rsidR="00B10AD4" w:rsidRPr="00063222" w14:paraId="3775F5DC" w14:textId="77777777" w:rsidTr="00B10AD4">
              <w:trPr>
                <w:ins w:id="232" w:author="Shadab Baid"/>
              </w:trPr>
              <w:tc>
                <w:tcPr>
                  <w:tcW w:w="2810" w:type="dxa"/>
                  <w:tcBorders>
                    <w:top w:val="single" w:sz="6" w:space="0" w:color="auto"/>
                    <w:left w:val="single" w:sz="6" w:space="0" w:color="auto"/>
                    <w:bottom w:val="single" w:sz="6" w:space="0" w:color="auto"/>
                    <w:right w:val="single" w:sz="6" w:space="0" w:color="auto"/>
                  </w:tcBorders>
                  <w:vAlign w:val="center"/>
                  <w:hideMark/>
                </w:tcPr>
                <w:p w14:paraId="0A1BCD04" w14:textId="77777777" w:rsidR="00B10AD4" w:rsidRPr="00063222" w:rsidRDefault="00B10AD4" w:rsidP="00B10AD4">
                  <w:pPr>
                    <w:spacing w:after="0"/>
                    <w:rPr>
                      <w:ins w:id="233" w:author="Shadab Baid"/>
                      <w:rFonts w:ascii="Times New Roman" w:eastAsia="Times New Roman" w:hAnsi="Times New Roman" w:cs="Times New Roman"/>
                      <w:color w:val="auto"/>
                      <w:sz w:val="20"/>
                      <w:szCs w:val="24"/>
                      <w:lang w:val="en-IN" w:eastAsia="en-IN"/>
                    </w:rPr>
                  </w:pPr>
                  <w:ins w:id="234" w:author="Shadab Baid">
                    <w:r w:rsidRPr="00063222">
                      <w:rPr>
                        <w:rFonts w:ascii="Times New Roman" w:eastAsia="Times New Roman" w:hAnsi="Times New Roman" w:cs="Times New Roman"/>
                        <w:color w:val="auto"/>
                        <w:sz w:val="20"/>
                        <w:szCs w:val="24"/>
                        <w:lang w:val="en-IN" w:eastAsia="en-IN"/>
                      </w:rPr>
                      <w:t>Date of birth</w:t>
                    </w:r>
                  </w:ins>
                </w:p>
              </w:tc>
              <w:tc>
                <w:tcPr>
                  <w:tcW w:w="2986" w:type="dxa"/>
                  <w:tcBorders>
                    <w:top w:val="single" w:sz="6" w:space="0" w:color="auto"/>
                    <w:left w:val="single" w:sz="6" w:space="0" w:color="auto"/>
                    <w:bottom w:val="single" w:sz="6" w:space="0" w:color="auto"/>
                    <w:right w:val="single" w:sz="6" w:space="0" w:color="auto"/>
                  </w:tcBorders>
                  <w:vAlign w:val="center"/>
                  <w:hideMark/>
                </w:tcPr>
                <w:p w14:paraId="6794D669" w14:textId="77777777" w:rsidR="00B10AD4" w:rsidRPr="00063222" w:rsidRDefault="00B10AD4" w:rsidP="00B10AD4">
                  <w:pPr>
                    <w:spacing w:after="0"/>
                    <w:rPr>
                      <w:ins w:id="235" w:author="Shadab Baid"/>
                      <w:rFonts w:ascii="Times New Roman" w:eastAsia="Times New Roman" w:hAnsi="Times New Roman" w:cs="Times New Roman"/>
                      <w:color w:val="auto"/>
                      <w:sz w:val="20"/>
                      <w:szCs w:val="24"/>
                      <w:lang w:val="en-IN" w:eastAsia="en-IN"/>
                    </w:rPr>
                  </w:pPr>
                </w:p>
              </w:tc>
              <w:tc>
                <w:tcPr>
                  <w:tcW w:w="1029" w:type="dxa"/>
                  <w:tcBorders>
                    <w:top w:val="single" w:sz="6" w:space="0" w:color="auto"/>
                    <w:left w:val="single" w:sz="6" w:space="0" w:color="auto"/>
                    <w:bottom w:val="single" w:sz="6" w:space="0" w:color="auto"/>
                    <w:right w:val="single" w:sz="6" w:space="0" w:color="auto"/>
                  </w:tcBorders>
                  <w:vAlign w:val="center"/>
                  <w:hideMark/>
                </w:tcPr>
                <w:p w14:paraId="53F270AE" w14:textId="77777777" w:rsidR="00B10AD4" w:rsidRPr="00063222" w:rsidRDefault="00B10AD4" w:rsidP="00B10AD4">
                  <w:pPr>
                    <w:spacing w:after="0"/>
                    <w:rPr>
                      <w:ins w:id="236" w:author="Shadab Baid"/>
                      <w:rFonts w:ascii="Times New Roman" w:eastAsia="Times New Roman" w:hAnsi="Times New Roman" w:cs="Times New Roman"/>
                      <w:color w:val="auto"/>
                      <w:sz w:val="20"/>
                      <w:szCs w:val="24"/>
                      <w:lang w:val="en-IN" w:eastAsia="en-IN"/>
                    </w:rPr>
                  </w:pPr>
                </w:p>
              </w:tc>
              <w:tc>
                <w:tcPr>
                  <w:tcW w:w="4600" w:type="dxa"/>
                  <w:tcBorders>
                    <w:top w:val="single" w:sz="6" w:space="0" w:color="auto"/>
                    <w:left w:val="single" w:sz="6" w:space="0" w:color="auto"/>
                    <w:bottom w:val="single" w:sz="6" w:space="0" w:color="auto"/>
                    <w:right w:val="single" w:sz="6" w:space="0" w:color="auto"/>
                  </w:tcBorders>
                  <w:vAlign w:val="center"/>
                  <w:hideMark/>
                </w:tcPr>
                <w:p w14:paraId="16D9AAB1" w14:textId="77777777" w:rsidR="00B10AD4" w:rsidRPr="00063222" w:rsidRDefault="00B10AD4" w:rsidP="00B10AD4">
                  <w:pPr>
                    <w:spacing w:after="0"/>
                    <w:rPr>
                      <w:ins w:id="237" w:author="Shadab Baid"/>
                      <w:rFonts w:ascii="Times New Roman" w:eastAsia="Times New Roman" w:hAnsi="Times New Roman" w:cs="Times New Roman"/>
                      <w:color w:val="auto"/>
                      <w:sz w:val="20"/>
                      <w:szCs w:val="24"/>
                      <w:lang w:val="en-IN" w:eastAsia="en-IN"/>
                    </w:rPr>
                  </w:pPr>
                  <w:ins w:id="238" w:author="Shadab Baid">
                    <w:r w:rsidRPr="00063222">
                      <w:rPr>
                        <w:rFonts w:ascii="Times New Roman" w:eastAsia="Times New Roman" w:hAnsi="Times New Roman" w:cs="Times New Roman"/>
                        <w:color w:val="auto"/>
                        <w:sz w:val="20"/>
                        <w:szCs w:val="24"/>
                        <w:lang w:val="en-IN" w:eastAsia="en-IN"/>
                      </w:rPr>
                      <w:t>Yes</w:t>
                    </w:r>
                  </w:ins>
                </w:p>
              </w:tc>
            </w:tr>
            <w:tr w:rsidR="00B10AD4" w:rsidRPr="00063222" w14:paraId="2B2F8AA1" w14:textId="77777777" w:rsidTr="00B10AD4">
              <w:trPr>
                <w:ins w:id="239" w:author="Shadab Baid"/>
              </w:trPr>
              <w:tc>
                <w:tcPr>
                  <w:tcW w:w="2810" w:type="dxa"/>
                  <w:tcBorders>
                    <w:top w:val="single" w:sz="6" w:space="0" w:color="auto"/>
                    <w:left w:val="single" w:sz="6" w:space="0" w:color="auto"/>
                    <w:bottom w:val="single" w:sz="6" w:space="0" w:color="auto"/>
                    <w:right w:val="single" w:sz="6" w:space="0" w:color="auto"/>
                  </w:tcBorders>
                  <w:vAlign w:val="center"/>
                  <w:hideMark/>
                </w:tcPr>
                <w:p w14:paraId="4365BD2F" w14:textId="77777777" w:rsidR="00B10AD4" w:rsidRPr="00063222" w:rsidRDefault="00B10AD4" w:rsidP="00B10AD4">
                  <w:pPr>
                    <w:spacing w:after="0"/>
                    <w:rPr>
                      <w:ins w:id="240" w:author="Shadab Baid"/>
                      <w:rFonts w:ascii="Times New Roman" w:eastAsia="Times New Roman" w:hAnsi="Times New Roman" w:cs="Times New Roman"/>
                      <w:color w:val="auto"/>
                      <w:sz w:val="20"/>
                      <w:szCs w:val="24"/>
                      <w:lang w:val="en-IN" w:eastAsia="en-IN"/>
                    </w:rPr>
                  </w:pPr>
                  <w:ins w:id="241" w:author="Shadab Baid">
                    <w:r w:rsidRPr="00063222">
                      <w:rPr>
                        <w:rFonts w:ascii="Times New Roman" w:eastAsia="Times New Roman" w:hAnsi="Times New Roman" w:cs="Times New Roman"/>
                        <w:color w:val="auto"/>
                        <w:sz w:val="20"/>
                        <w:szCs w:val="24"/>
                        <w:lang w:val="en-IN" w:eastAsia="en-IN"/>
                      </w:rPr>
                      <w:t>Gender</w:t>
                    </w:r>
                  </w:ins>
                </w:p>
              </w:tc>
              <w:tc>
                <w:tcPr>
                  <w:tcW w:w="2986" w:type="dxa"/>
                  <w:tcBorders>
                    <w:top w:val="single" w:sz="6" w:space="0" w:color="auto"/>
                    <w:left w:val="single" w:sz="6" w:space="0" w:color="auto"/>
                    <w:bottom w:val="single" w:sz="6" w:space="0" w:color="auto"/>
                    <w:right w:val="single" w:sz="6" w:space="0" w:color="auto"/>
                  </w:tcBorders>
                  <w:vAlign w:val="center"/>
                  <w:hideMark/>
                </w:tcPr>
                <w:p w14:paraId="311779C2" w14:textId="77777777" w:rsidR="00B10AD4" w:rsidRPr="00063222" w:rsidRDefault="00B10AD4" w:rsidP="00B10AD4">
                  <w:pPr>
                    <w:spacing w:after="0"/>
                    <w:rPr>
                      <w:ins w:id="242" w:author="Shadab Baid"/>
                      <w:rFonts w:ascii="Times New Roman" w:eastAsia="Times New Roman" w:hAnsi="Times New Roman" w:cs="Times New Roman"/>
                      <w:color w:val="auto"/>
                      <w:sz w:val="20"/>
                      <w:szCs w:val="24"/>
                      <w:lang w:val="en-IN" w:eastAsia="en-IN"/>
                    </w:rPr>
                  </w:pPr>
                  <w:ins w:id="243" w:author="Shadab Baid">
                    <w:r w:rsidRPr="00063222">
                      <w:rPr>
                        <w:rFonts w:ascii="Times New Roman" w:eastAsia="Times New Roman" w:hAnsi="Times New Roman" w:cs="Times New Roman"/>
                        <w:color w:val="auto"/>
                        <w:sz w:val="20"/>
                        <w:szCs w:val="24"/>
                        <w:lang w:val="en-IN" w:eastAsia="en-IN"/>
                      </w:rPr>
                      <w:t>Male/Female</w:t>
                    </w:r>
                  </w:ins>
                </w:p>
              </w:tc>
              <w:tc>
                <w:tcPr>
                  <w:tcW w:w="1029" w:type="dxa"/>
                  <w:tcBorders>
                    <w:top w:val="single" w:sz="6" w:space="0" w:color="auto"/>
                    <w:left w:val="single" w:sz="6" w:space="0" w:color="auto"/>
                    <w:bottom w:val="single" w:sz="6" w:space="0" w:color="auto"/>
                    <w:right w:val="single" w:sz="6" w:space="0" w:color="auto"/>
                  </w:tcBorders>
                  <w:vAlign w:val="center"/>
                  <w:hideMark/>
                </w:tcPr>
                <w:p w14:paraId="6CA6DE77" w14:textId="77777777" w:rsidR="00B10AD4" w:rsidRPr="00063222" w:rsidRDefault="00B10AD4" w:rsidP="00B10AD4">
                  <w:pPr>
                    <w:spacing w:after="0"/>
                    <w:rPr>
                      <w:ins w:id="244" w:author="Shadab Baid"/>
                      <w:rFonts w:ascii="Times New Roman" w:eastAsia="Times New Roman" w:hAnsi="Times New Roman" w:cs="Times New Roman"/>
                      <w:color w:val="auto"/>
                      <w:sz w:val="20"/>
                      <w:szCs w:val="24"/>
                      <w:lang w:val="en-IN" w:eastAsia="en-IN"/>
                    </w:rPr>
                  </w:pPr>
                  <w:ins w:id="245" w:author="Shadab Baid">
                    <w:r w:rsidRPr="00063222">
                      <w:rPr>
                        <w:rFonts w:ascii="Times New Roman" w:eastAsia="Times New Roman" w:hAnsi="Times New Roman" w:cs="Times New Roman"/>
                        <w:color w:val="auto"/>
                        <w:sz w:val="20"/>
                        <w:szCs w:val="24"/>
                        <w:lang w:val="en-IN" w:eastAsia="en-IN"/>
                      </w:rPr>
                      <w:t>Use checkbox detection</w:t>
                    </w:r>
                  </w:ins>
                </w:p>
              </w:tc>
              <w:tc>
                <w:tcPr>
                  <w:tcW w:w="4600" w:type="dxa"/>
                  <w:tcBorders>
                    <w:top w:val="single" w:sz="6" w:space="0" w:color="auto"/>
                    <w:left w:val="single" w:sz="6" w:space="0" w:color="auto"/>
                    <w:bottom w:val="single" w:sz="6" w:space="0" w:color="auto"/>
                    <w:right w:val="single" w:sz="6" w:space="0" w:color="auto"/>
                  </w:tcBorders>
                  <w:vAlign w:val="center"/>
                  <w:hideMark/>
                </w:tcPr>
                <w:p w14:paraId="58B17703" w14:textId="77777777" w:rsidR="00B10AD4" w:rsidRPr="00063222" w:rsidRDefault="00B10AD4" w:rsidP="00B10AD4">
                  <w:pPr>
                    <w:spacing w:after="0"/>
                    <w:rPr>
                      <w:ins w:id="246" w:author="Shadab Baid"/>
                      <w:rFonts w:ascii="Times New Roman" w:eastAsia="Times New Roman" w:hAnsi="Times New Roman" w:cs="Times New Roman"/>
                      <w:color w:val="auto"/>
                      <w:sz w:val="20"/>
                      <w:szCs w:val="24"/>
                      <w:lang w:val="en-IN" w:eastAsia="en-IN"/>
                    </w:rPr>
                  </w:pPr>
                </w:p>
              </w:tc>
            </w:tr>
            <w:tr w:rsidR="00B10AD4" w:rsidRPr="00063222" w14:paraId="4054FD0C" w14:textId="77777777" w:rsidTr="00B10AD4">
              <w:trPr>
                <w:ins w:id="247" w:author="Shadab Baid"/>
              </w:trPr>
              <w:tc>
                <w:tcPr>
                  <w:tcW w:w="2810" w:type="dxa"/>
                  <w:tcBorders>
                    <w:top w:val="single" w:sz="6" w:space="0" w:color="auto"/>
                    <w:left w:val="single" w:sz="6" w:space="0" w:color="auto"/>
                    <w:bottom w:val="single" w:sz="6" w:space="0" w:color="auto"/>
                    <w:right w:val="single" w:sz="6" w:space="0" w:color="auto"/>
                  </w:tcBorders>
                  <w:vAlign w:val="center"/>
                  <w:hideMark/>
                </w:tcPr>
                <w:p w14:paraId="59E6027A" w14:textId="77777777" w:rsidR="00B10AD4" w:rsidRPr="00063222" w:rsidRDefault="00B10AD4" w:rsidP="00B10AD4">
                  <w:pPr>
                    <w:spacing w:after="0"/>
                    <w:rPr>
                      <w:ins w:id="248" w:author="Shadab Baid"/>
                      <w:rFonts w:ascii="Times New Roman" w:eastAsia="Times New Roman" w:hAnsi="Times New Roman" w:cs="Times New Roman"/>
                      <w:color w:val="auto"/>
                      <w:sz w:val="20"/>
                      <w:szCs w:val="24"/>
                      <w:lang w:val="en-IN" w:eastAsia="en-IN"/>
                    </w:rPr>
                  </w:pPr>
                  <w:ins w:id="249" w:author="Shadab Baid">
                    <w:r w:rsidRPr="00063222">
                      <w:rPr>
                        <w:rFonts w:ascii="Times New Roman" w:eastAsia="Times New Roman" w:hAnsi="Times New Roman" w:cs="Times New Roman"/>
                        <w:color w:val="auto"/>
                        <w:sz w:val="20"/>
                        <w:szCs w:val="24"/>
                        <w:lang w:val="en-IN" w:eastAsia="en-IN"/>
                      </w:rPr>
                      <w:t>Nationality</w:t>
                    </w:r>
                  </w:ins>
                </w:p>
              </w:tc>
              <w:tc>
                <w:tcPr>
                  <w:tcW w:w="2986" w:type="dxa"/>
                  <w:tcBorders>
                    <w:top w:val="single" w:sz="6" w:space="0" w:color="auto"/>
                    <w:left w:val="single" w:sz="6" w:space="0" w:color="auto"/>
                    <w:bottom w:val="single" w:sz="6" w:space="0" w:color="auto"/>
                    <w:right w:val="single" w:sz="6" w:space="0" w:color="auto"/>
                  </w:tcBorders>
                  <w:vAlign w:val="center"/>
                  <w:hideMark/>
                </w:tcPr>
                <w:p w14:paraId="67F9E0CE" w14:textId="77777777" w:rsidR="00B10AD4" w:rsidRPr="00063222" w:rsidRDefault="00B10AD4" w:rsidP="00B10AD4">
                  <w:pPr>
                    <w:spacing w:after="0"/>
                    <w:rPr>
                      <w:ins w:id="250" w:author="Shadab Baid"/>
                      <w:rFonts w:ascii="Times New Roman" w:eastAsia="Times New Roman" w:hAnsi="Times New Roman" w:cs="Times New Roman"/>
                      <w:color w:val="auto"/>
                      <w:sz w:val="20"/>
                      <w:szCs w:val="24"/>
                      <w:lang w:val="en-IN" w:eastAsia="en-IN"/>
                    </w:rPr>
                  </w:pPr>
                </w:p>
              </w:tc>
              <w:tc>
                <w:tcPr>
                  <w:tcW w:w="1029" w:type="dxa"/>
                  <w:tcBorders>
                    <w:top w:val="single" w:sz="6" w:space="0" w:color="auto"/>
                    <w:left w:val="single" w:sz="6" w:space="0" w:color="auto"/>
                    <w:bottom w:val="single" w:sz="6" w:space="0" w:color="auto"/>
                    <w:right w:val="single" w:sz="6" w:space="0" w:color="auto"/>
                  </w:tcBorders>
                  <w:vAlign w:val="center"/>
                  <w:hideMark/>
                </w:tcPr>
                <w:p w14:paraId="78321A8C" w14:textId="77777777" w:rsidR="00B10AD4" w:rsidRPr="00063222" w:rsidRDefault="00B10AD4" w:rsidP="00B10AD4">
                  <w:pPr>
                    <w:spacing w:after="0"/>
                    <w:rPr>
                      <w:ins w:id="251" w:author="Shadab Baid"/>
                      <w:rFonts w:ascii="Times New Roman" w:eastAsia="Times New Roman" w:hAnsi="Times New Roman" w:cs="Times New Roman"/>
                      <w:color w:val="auto"/>
                      <w:sz w:val="20"/>
                      <w:szCs w:val="24"/>
                      <w:lang w:val="en-IN" w:eastAsia="en-IN"/>
                    </w:rPr>
                  </w:pPr>
                </w:p>
              </w:tc>
              <w:tc>
                <w:tcPr>
                  <w:tcW w:w="4600" w:type="dxa"/>
                  <w:tcBorders>
                    <w:top w:val="single" w:sz="6" w:space="0" w:color="auto"/>
                    <w:left w:val="single" w:sz="6" w:space="0" w:color="auto"/>
                    <w:bottom w:val="single" w:sz="6" w:space="0" w:color="auto"/>
                    <w:right w:val="single" w:sz="6" w:space="0" w:color="auto"/>
                  </w:tcBorders>
                  <w:vAlign w:val="center"/>
                  <w:hideMark/>
                </w:tcPr>
                <w:p w14:paraId="3531534A" w14:textId="77777777" w:rsidR="00B10AD4" w:rsidRPr="00063222" w:rsidRDefault="00B10AD4" w:rsidP="00B10AD4">
                  <w:pPr>
                    <w:spacing w:after="0"/>
                    <w:rPr>
                      <w:ins w:id="252" w:author="Shadab Baid"/>
                      <w:rFonts w:ascii="Times New Roman" w:eastAsia="Times New Roman" w:hAnsi="Times New Roman" w:cs="Times New Roman"/>
                      <w:color w:val="auto"/>
                      <w:sz w:val="20"/>
                      <w:szCs w:val="24"/>
                      <w:lang w:val="en-IN" w:eastAsia="en-IN"/>
                    </w:rPr>
                  </w:pPr>
                </w:p>
              </w:tc>
            </w:tr>
            <w:tr w:rsidR="00B10AD4" w:rsidRPr="00063222" w14:paraId="5417BC95" w14:textId="77777777" w:rsidTr="00B10AD4">
              <w:trPr>
                <w:ins w:id="253" w:author="Shadab Baid"/>
              </w:trPr>
              <w:tc>
                <w:tcPr>
                  <w:tcW w:w="2810" w:type="dxa"/>
                  <w:tcBorders>
                    <w:top w:val="single" w:sz="6" w:space="0" w:color="auto"/>
                    <w:left w:val="single" w:sz="6" w:space="0" w:color="auto"/>
                    <w:bottom w:val="single" w:sz="6" w:space="0" w:color="auto"/>
                    <w:right w:val="single" w:sz="6" w:space="0" w:color="auto"/>
                  </w:tcBorders>
                  <w:vAlign w:val="center"/>
                  <w:hideMark/>
                </w:tcPr>
                <w:p w14:paraId="177C93EC" w14:textId="77777777" w:rsidR="00B10AD4" w:rsidRPr="00063222" w:rsidRDefault="00B10AD4" w:rsidP="00B10AD4">
                  <w:pPr>
                    <w:spacing w:after="0"/>
                    <w:rPr>
                      <w:ins w:id="254" w:author="Shadab Baid"/>
                      <w:rFonts w:ascii="Times New Roman" w:eastAsia="Times New Roman" w:hAnsi="Times New Roman" w:cs="Times New Roman"/>
                      <w:color w:val="auto"/>
                      <w:sz w:val="20"/>
                      <w:szCs w:val="24"/>
                      <w:lang w:val="en-IN" w:eastAsia="en-IN"/>
                    </w:rPr>
                  </w:pPr>
                  <w:ins w:id="255" w:author="Shadab Baid">
                    <w:r w:rsidRPr="00063222">
                      <w:rPr>
                        <w:rFonts w:ascii="Times New Roman" w:eastAsia="Times New Roman" w:hAnsi="Times New Roman" w:cs="Times New Roman"/>
                        <w:color w:val="auto"/>
                        <w:sz w:val="20"/>
                        <w:szCs w:val="24"/>
                        <w:lang w:val="en-IN" w:eastAsia="en-IN"/>
                      </w:rPr>
                      <w:t>Marital status</w:t>
                    </w:r>
                  </w:ins>
                </w:p>
              </w:tc>
              <w:tc>
                <w:tcPr>
                  <w:tcW w:w="2986" w:type="dxa"/>
                  <w:tcBorders>
                    <w:top w:val="single" w:sz="6" w:space="0" w:color="auto"/>
                    <w:left w:val="single" w:sz="6" w:space="0" w:color="auto"/>
                    <w:bottom w:val="single" w:sz="6" w:space="0" w:color="auto"/>
                    <w:right w:val="single" w:sz="6" w:space="0" w:color="auto"/>
                  </w:tcBorders>
                  <w:vAlign w:val="center"/>
                  <w:hideMark/>
                </w:tcPr>
                <w:p w14:paraId="2143810E" w14:textId="77777777" w:rsidR="00B10AD4" w:rsidRPr="00063222" w:rsidRDefault="00B10AD4" w:rsidP="00B10AD4">
                  <w:pPr>
                    <w:spacing w:after="0"/>
                    <w:rPr>
                      <w:ins w:id="256" w:author="Shadab Baid"/>
                      <w:rFonts w:ascii="Times New Roman" w:eastAsia="Times New Roman" w:hAnsi="Times New Roman" w:cs="Times New Roman"/>
                      <w:color w:val="auto"/>
                      <w:sz w:val="20"/>
                      <w:szCs w:val="24"/>
                      <w:lang w:val="en-IN" w:eastAsia="en-IN"/>
                    </w:rPr>
                  </w:pPr>
                  <w:ins w:id="257" w:author="Shadab Baid">
                    <w:r w:rsidRPr="00063222">
                      <w:rPr>
                        <w:rFonts w:ascii="Times New Roman" w:eastAsia="Times New Roman" w:hAnsi="Times New Roman" w:cs="Times New Roman"/>
                        <w:color w:val="auto"/>
                        <w:sz w:val="20"/>
                        <w:szCs w:val="24"/>
                        <w:lang w:val="en-IN" w:eastAsia="en-IN"/>
                      </w:rPr>
                      <w:t>Married/Unmarried/Other</w:t>
                    </w:r>
                  </w:ins>
                </w:p>
              </w:tc>
              <w:tc>
                <w:tcPr>
                  <w:tcW w:w="1029" w:type="dxa"/>
                  <w:tcBorders>
                    <w:top w:val="single" w:sz="6" w:space="0" w:color="auto"/>
                    <w:left w:val="single" w:sz="6" w:space="0" w:color="auto"/>
                    <w:bottom w:val="single" w:sz="6" w:space="0" w:color="auto"/>
                    <w:right w:val="single" w:sz="6" w:space="0" w:color="auto"/>
                  </w:tcBorders>
                  <w:vAlign w:val="center"/>
                  <w:hideMark/>
                </w:tcPr>
                <w:p w14:paraId="35BAB208" w14:textId="77777777" w:rsidR="00B10AD4" w:rsidRPr="00063222" w:rsidRDefault="00B10AD4" w:rsidP="00B10AD4">
                  <w:pPr>
                    <w:spacing w:after="0"/>
                    <w:rPr>
                      <w:ins w:id="258" w:author="Shadab Baid"/>
                      <w:rFonts w:ascii="Times New Roman" w:eastAsia="Times New Roman" w:hAnsi="Times New Roman" w:cs="Times New Roman"/>
                      <w:color w:val="auto"/>
                      <w:sz w:val="20"/>
                      <w:szCs w:val="24"/>
                      <w:lang w:val="en-IN" w:eastAsia="en-IN"/>
                    </w:rPr>
                  </w:pPr>
                  <w:ins w:id="259" w:author="Shadab Baid">
                    <w:r w:rsidRPr="00063222">
                      <w:rPr>
                        <w:rFonts w:ascii="Times New Roman" w:eastAsia="Times New Roman" w:hAnsi="Times New Roman" w:cs="Times New Roman"/>
                        <w:color w:val="auto"/>
                        <w:sz w:val="20"/>
                        <w:szCs w:val="24"/>
                        <w:lang w:val="en-IN" w:eastAsia="en-IN"/>
                      </w:rPr>
                      <w:t>Use checkbox detection</w:t>
                    </w:r>
                  </w:ins>
                </w:p>
              </w:tc>
              <w:tc>
                <w:tcPr>
                  <w:tcW w:w="4600" w:type="dxa"/>
                  <w:tcBorders>
                    <w:top w:val="single" w:sz="6" w:space="0" w:color="auto"/>
                    <w:left w:val="single" w:sz="6" w:space="0" w:color="auto"/>
                    <w:bottom w:val="single" w:sz="6" w:space="0" w:color="auto"/>
                    <w:right w:val="single" w:sz="6" w:space="0" w:color="auto"/>
                  </w:tcBorders>
                  <w:vAlign w:val="center"/>
                  <w:hideMark/>
                </w:tcPr>
                <w:p w14:paraId="564C9C5F" w14:textId="77777777" w:rsidR="00B10AD4" w:rsidRPr="00063222" w:rsidRDefault="00B10AD4" w:rsidP="00B10AD4">
                  <w:pPr>
                    <w:spacing w:after="0"/>
                    <w:rPr>
                      <w:ins w:id="260" w:author="Shadab Baid"/>
                      <w:rFonts w:ascii="Times New Roman" w:eastAsia="Times New Roman" w:hAnsi="Times New Roman" w:cs="Times New Roman"/>
                      <w:color w:val="auto"/>
                      <w:sz w:val="20"/>
                      <w:szCs w:val="24"/>
                      <w:lang w:val="en-IN" w:eastAsia="en-IN"/>
                    </w:rPr>
                  </w:pPr>
                </w:p>
              </w:tc>
            </w:tr>
            <w:tr w:rsidR="00B10AD4" w:rsidRPr="00063222" w14:paraId="5681BA79" w14:textId="77777777" w:rsidTr="00B10AD4">
              <w:trPr>
                <w:ins w:id="261" w:author="Shadab Baid"/>
              </w:trPr>
              <w:tc>
                <w:tcPr>
                  <w:tcW w:w="2810" w:type="dxa"/>
                  <w:tcBorders>
                    <w:top w:val="single" w:sz="6" w:space="0" w:color="auto"/>
                    <w:left w:val="single" w:sz="6" w:space="0" w:color="auto"/>
                    <w:bottom w:val="single" w:sz="6" w:space="0" w:color="auto"/>
                    <w:right w:val="single" w:sz="6" w:space="0" w:color="auto"/>
                  </w:tcBorders>
                  <w:vAlign w:val="center"/>
                  <w:hideMark/>
                </w:tcPr>
                <w:p w14:paraId="2DAA7254" w14:textId="77777777" w:rsidR="00B10AD4" w:rsidRPr="00063222" w:rsidRDefault="00B10AD4" w:rsidP="00B10AD4">
                  <w:pPr>
                    <w:spacing w:after="0"/>
                    <w:rPr>
                      <w:ins w:id="262" w:author="Shadab Baid"/>
                      <w:rFonts w:ascii="Times New Roman" w:eastAsia="Times New Roman" w:hAnsi="Times New Roman" w:cs="Times New Roman"/>
                      <w:color w:val="auto"/>
                      <w:sz w:val="20"/>
                      <w:szCs w:val="24"/>
                      <w:lang w:val="en-IN" w:eastAsia="en-IN"/>
                    </w:rPr>
                  </w:pPr>
                  <w:ins w:id="263" w:author="Shadab Baid">
                    <w:r w:rsidRPr="00063222">
                      <w:rPr>
                        <w:rFonts w:ascii="Times New Roman" w:eastAsia="Times New Roman" w:hAnsi="Times New Roman" w:cs="Times New Roman"/>
                        <w:color w:val="auto"/>
                        <w:sz w:val="20"/>
                        <w:szCs w:val="24"/>
                        <w:lang w:val="en-IN" w:eastAsia="en-IN"/>
                      </w:rPr>
                      <w:t>Overseas address</w:t>
                    </w:r>
                  </w:ins>
                </w:p>
              </w:tc>
              <w:tc>
                <w:tcPr>
                  <w:tcW w:w="2986" w:type="dxa"/>
                  <w:tcBorders>
                    <w:top w:val="single" w:sz="6" w:space="0" w:color="auto"/>
                    <w:left w:val="single" w:sz="6" w:space="0" w:color="auto"/>
                    <w:bottom w:val="single" w:sz="6" w:space="0" w:color="auto"/>
                    <w:right w:val="single" w:sz="6" w:space="0" w:color="auto"/>
                  </w:tcBorders>
                  <w:vAlign w:val="center"/>
                  <w:hideMark/>
                </w:tcPr>
                <w:p w14:paraId="7EF0BDF4" w14:textId="77777777" w:rsidR="00B10AD4" w:rsidRPr="00063222" w:rsidRDefault="00B10AD4" w:rsidP="00B10AD4">
                  <w:pPr>
                    <w:spacing w:after="0"/>
                    <w:rPr>
                      <w:ins w:id="264" w:author="Shadab Baid"/>
                      <w:rFonts w:ascii="Times New Roman" w:eastAsia="Times New Roman" w:hAnsi="Times New Roman" w:cs="Times New Roman"/>
                      <w:color w:val="auto"/>
                      <w:sz w:val="20"/>
                      <w:szCs w:val="24"/>
                      <w:lang w:val="en-IN" w:eastAsia="en-IN"/>
                    </w:rPr>
                  </w:pPr>
                </w:p>
              </w:tc>
              <w:tc>
                <w:tcPr>
                  <w:tcW w:w="1029" w:type="dxa"/>
                  <w:tcBorders>
                    <w:top w:val="single" w:sz="6" w:space="0" w:color="auto"/>
                    <w:left w:val="single" w:sz="6" w:space="0" w:color="auto"/>
                    <w:bottom w:val="single" w:sz="6" w:space="0" w:color="auto"/>
                    <w:right w:val="single" w:sz="6" w:space="0" w:color="auto"/>
                  </w:tcBorders>
                  <w:vAlign w:val="center"/>
                  <w:hideMark/>
                </w:tcPr>
                <w:p w14:paraId="74B437BE" w14:textId="77777777" w:rsidR="00B10AD4" w:rsidRPr="00063222" w:rsidRDefault="00B10AD4" w:rsidP="00B10AD4">
                  <w:pPr>
                    <w:spacing w:after="0"/>
                    <w:rPr>
                      <w:ins w:id="265" w:author="Shadab Baid"/>
                      <w:rFonts w:ascii="Times New Roman" w:eastAsia="Times New Roman" w:hAnsi="Times New Roman" w:cs="Times New Roman"/>
                      <w:color w:val="auto"/>
                      <w:sz w:val="20"/>
                      <w:szCs w:val="24"/>
                      <w:lang w:val="en-IN" w:eastAsia="en-IN"/>
                    </w:rPr>
                  </w:pPr>
                </w:p>
              </w:tc>
              <w:tc>
                <w:tcPr>
                  <w:tcW w:w="4600" w:type="dxa"/>
                  <w:tcBorders>
                    <w:top w:val="single" w:sz="6" w:space="0" w:color="auto"/>
                    <w:left w:val="single" w:sz="6" w:space="0" w:color="auto"/>
                    <w:bottom w:val="single" w:sz="6" w:space="0" w:color="auto"/>
                    <w:right w:val="single" w:sz="6" w:space="0" w:color="auto"/>
                  </w:tcBorders>
                  <w:vAlign w:val="center"/>
                  <w:hideMark/>
                </w:tcPr>
                <w:p w14:paraId="40CB68D6" w14:textId="77777777" w:rsidR="00B10AD4" w:rsidRPr="00063222" w:rsidRDefault="00B10AD4" w:rsidP="00B10AD4">
                  <w:pPr>
                    <w:spacing w:after="0"/>
                    <w:rPr>
                      <w:ins w:id="266" w:author="Shadab Baid"/>
                      <w:rFonts w:ascii="Times New Roman" w:eastAsia="Times New Roman" w:hAnsi="Times New Roman" w:cs="Times New Roman"/>
                      <w:color w:val="auto"/>
                      <w:sz w:val="20"/>
                      <w:szCs w:val="24"/>
                      <w:lang w:val="en-IN" w:eastAsia="en-IN"/>
                    </w:rPr>
                  </w:pPr>
                </w:p>
              </w:tc>
            </w:tr>
            <w:tr w:rsidR="00B10AD4" w:rsidRPr="00063222" w14:paraId="1C56AD57" w14:textId="77777777" w:rsidTr="00B10AD4">
              <w:trPr>
                <w:ins w:id="267" w:author="Shadab Baid"/>
              </w:trPr>
              <w:tc>
                <w:tcPr>
                  <w:tcW w:w="2810" w:type="dxa"/>
                  <w:tcBorders>
                    <w:top w:val="single" w:sz="6" w:space="0" w:color="auto"/>
                    <w:left w:val="single" w:sz="6" w:space="0" w:color="auto"/>
                    <w:bottom w:val="single" w:sz="6" w:space="0" w:color="auto"/>
                    <w:right w:val="single" w:sz="6" w:space="0" w:color="auto"/>
                  </w:tcBorders>
                  <w:vAlign w:val="center"/>
                  <w:hideMark/>
                </w:tcPr>
                <w:p w14:paraId="49DBA0E7" w14:textId="77777777" w:rsidR="00B10AD4" w:rsidRPr="00063222" w:rsidRDefault="00B10AD4" w:rsidP="00B10AD4">
                  <w:pPr>
                    <w:spacing w:after="0"/>
                    <w:rPr>
                      <w:ins w:id="268" w:author="Shadab Baid"/>
                      <w:rFonts w:ascii="Times New Roman" w:eastAsia="Times New Roman" w:hAnsi="Times New Roman" w:cs="Times New Roman"/>
                      <w:color w:val="auto"/>
                      <w:sz w:val="20"/>
                      <w:szCs w:val="24"/>
                      <w:lang w:val="en-IN" w:eastAsia="en-IN"/>
                    </w:rPr>
                  </w:pPr>
                  <w:ins w:id="269" w:author="Shadab Baid">
                    <w:r w:rsidRPr="00063222">
                      <w:rPr>
                        <w:rFonts w:ascii="Times New Roman" w:eastAsia="Times New Roman" w:hAnsi="Times New Roman" w:cs="Times New Roman"/>
                        <w:color w:val="auto"/>
                        <w:sz w:val="20"/>
                        <w:szCs w:val="24"/>
                        <w:lang w:val="en-IN" w:eastAsia="en-IN"/>
                      </w:rPr>
                      <w:t>City</w:t>
                    </w:r>
                  </w:ins>
                </w:p>
              </w:tc>
              <w:tc>
                <w:tcPr>
                  <w:tcW w:w="2986" w:type="dxa"/>
                  <w:tcBorders>
                    <w:top w:val="single" w:sz="6" w:space="0" w:color="auto"/>
                    <w:left w:val="single" w:sz="6" w:space="0" w:color="auto"/>
                    <w:bottom w:val="single" w:sz="6" w:space="0" w:color="auto"/>
                    <w:right w:val="single" w:sz="6" w:space="0" w:color="auto"/>
                  </w:tcBorders>
                  <w:vAlign w:val="center"/>
                  <w:hideMark/>
                </w:tcPr>
                <w:p w14:paraId="09B89BCF" w14:textId="77777777" w:rsidR="00B10AD4" w:rsidRPr="00063222" w:rsidRDefault="00B10AD4" w:rsidP="00B10AD4">
                  <w:pPr>
                    <w:spacing w:after="0"/>
                    <w:rPr>
                      <w:ins w:id="270" w:author="Shadab Baid"/>
                      <w:rFonts w:ascii="Times New Roman" w:eastAsia="Times New Roman" w:hAnsi="Times New Roman" w:cs="Times New Roman"/>
                      <w:color w:val="auto"/>
                      <w:sz w:val="20"/>
                      <w:szCs w:val="24"/>
                      <w:lang w:val="en-IN" w:eastAsia="en-IN"/>
                    </w:rPr>
                  </w:pPr>
                </w:p>
              </w:tc>
              <w:tc>
                <w:tcPr>
                  <w:tcW w:w="1029" w:type="dxa"/>
                  <w:tcBorders>
                    <w:top w:val="single" w:sz="6" w:space="0" w:color="auto"/>
                    <w:left w:val="single" w:sz="6" w:space="0" w:color="auto"/>
                    <w:bottom w:val="single" w:sz="6" w:space="0" w:color="auto"/>
                    <w:right w:val="single" w:sz="6" w:space="0" w:color="auto"/>
                  </w:tcBorders>
                  <w:vAlign w:val="center"/>
                  <w:hideMark/>
                </w:tcPr>
                <w:p w14:paraId="0A3DF82B" w14:textId="77777777" w:rsidR="00B10AD4" w:rsidRPr="00063222" w:rsidRDefault="00B10AD4" w:rsidP="00B10AD4">
                  <w:pPr>
                    <w:spacing w:after="0"/>
                    <w:rPr>
                      <w:ins w:id="271" w:author="Shadab Baid"/>
                      <w:rFonts w:ascii="Times New Roman" w:eastAsia="Times New Roman" w:hAnsi="Times New Roman" w:cs="Times New Roman"/>
                      <w:color w:val="auto"/>
                      <w:sz w:val="20"/>
                      <w:szCs w:val="24"/>
                      <w:lang w:val="en-IN" w:eastAsia="en-IN"/>
                    </w:rPr>
                  </w:pPr>
                </w:p>
              </w:tc>
              <w:tc>
                <w:tcPr>
                  <w:tcW w:w="4600" w:type="dxa"/>
                  <w:tcBorders>
                    <w:top w:val="single" w:sz="6" w:space="0" w:color="auto"/>
                    <w:left w:val="single" w:sz="6" w:space="0" w:color="auto"/>
                    <w:bottom w:val="single" w:sz="6" w:space="0" w:color="auto"/>
                    <w:right w:val="single" w:sz="6" w:space="0" w:color="auto"/>
                  </w:tcBorders>
                  <w:vAlign w:val="center"/>
                  <w:hideMark/>
                </w:tcPr>
                <w:p w14:paraId="0666444B" w14:textId="77777777" w:rsidR="00B10AD4" w:rsidRPr="00063222" w:rsidRDefault="00B10AD4" w:rsidP="00B10AD4">
                  <w:pPr>
                    <w:spacing w:after="0"/>
                    <w:rPr>
                      <w:ins w:id="272" w:author="Shadab Baid"/>
                      <w:rFonts w:ascii="Times New Roman" w:eastAsia="Times New Roman" w:hAnsi="Times New Roman" w:cs="Times New Roman"/>
                      <w:color w:val="auto"/>
                      <w:sz w:val="20"/>
                      <w:szCs w:val="24"/>
                      <w:lang w:val="en-IN" w:eastAsia="en-IN"/>
                    </w:rPr>
                  </w:pPr>
                </w:p>
              </w:tc>
            </w:tr>
            <w:tr w:rsidR="00B10AD4" w:rsidRPr="00063222" w14:paraId="2F385E85" w14:textId="77777777" w:rsidTr="00B10AD4">
              <w:trPr>
                <w:ins w:id="273" w:author="Shadab Baid"/>
              </w:trPr>
              <w:tc>
                <w:tcPr>
                  <w:tcW w:w="2810" w:type="dxa"/>
                  <w:tcBorders>
                    <w:top w:val="single" w:sz="6" w:space="0" w:color="auto"/>
                    <w:left w:val="single" w:sz="6" w:space="0" w:color="auto"/>
                    <w:bottom w:val="single" w:sz="6" w:space="0" w:color="auto"/>
                    <w:right w:val="single" w:sz="6" w:space="0" w:color="auto"/>
                  </w:tcBorders>
                  <w:vAlign w:val="center"/>
                  <w:hideMark/>
                </w:tcPr>
                <w:p w14:paraId="4444B002" w14:textId="77777777" w:rsidR="00B10AD4" w:rsidRPr="00063222" w:rsidRDefault="00B10AD4" w:rsidP="00B10AD4">
                  <w:pPr>
                    <w:spacing w:after="0"/>
                    <w:rPr>
                      <w:ins w:id="274" w:author="Shadab Baid"/>
                      <w:rFonts w:ascii="Times New Roman" w:eastAsia="Times New Roman" w:hAnsi="Times New Roman" w:cs="Times New Roman"/>
                      <w:color w:val="auto"/>
                      <w:sz w:val="20"/>
                      <w:szCs w:val="24"/>
                      <w:lang w:val="en-IN" w:eastAsia="en-IN"/>
                    </w:rPr>
                  </w:pPr>
                  <w:ins w:id="275" w:author="Shadab Baid">
                    <w:r w:rsidRPr="00063222">
                      <w:rPr>
                        <w:rFonts w:ascii="Times New Roman" w:eastAsia="Times New Roman" w:hAnsi="Times New Roman" w:cs="Times New Roman"/>
                        <w:color w:val="auto"/>
                        <w:sz w:val="20"/>
                        <w:szCs w:val="24"/>
                        <w:lang w:val="en-IN" w:eastAsia="en-IN"/>
                      </w:rPr>
                      <w:t>Country</w:t>
                    </w:r>
                  </w:ins>
                </w:p>
              </w:tc>
              <w:tc>
                <w:tcPr>
                  <w:tcW w:w="2986" w:type="dxa"/>
                  <w:tcBorders>
                    <w:top w:val="single" w:sz="6" w:space="0" w:color="auto"/>
                    <w:left w:val="single" w:sz="6" w:space="0" w:color="auto"/>
                    <w:bottom w:val="single" w:sz="6" w:space="0" w:color="auto"/>
                    <w:right w:val="single" w:sz="6" w:space="0" w:color="auto"/>
                  </w:tcBorders>
                  <w:vAlign w:val="center"/>
                  <w:hideMark/>
                </w:tcPr>
                <w:p w14:paraId="1A21088E" w14:textId="77777777" w:rsidR="00B10AD4" w:rsidRPr="00063222" w:rsidRDefault="00B10AD4" w:rsidP="00B10AD4">
                  <w:pPr>
                    <w:spacing w:after="0"/>
                    <w:rPr>
                      <w:ins w:id="276" w:author="Shadab Baid"/>
                      <w:rFonts w:ascii="Times New Roman" w:eastAsia="Times New Roman" w:hAnsi="Times New Roman" w:cs="Times New Roman"/>
                      <w:color w:val="auto"/>
                      <w:sz w:val="20"/>
                      <w:szCs w:val="24"/>
                      <w:lang w:val="en-IN" w:eastAsia="en-IN"/>
                    </w:rPr>
                  </w:pPr>
                </w:p>
              </w:tc>
              <w:tc>
                <w:tcPr>
                  <w:tcW w:w="1029" w:type="dxa"/>
                  <w:tcBorders>
                    <w:top w:val="single" w:sz="6" w:space="0" w:color="auto"/>
                    <w:left w:val="single" w:sz="6" w:space="0" w:color="auto"/>
                    <w:bottom w:val="single" w:sz="6" w:space="0" w:color="auto"/>
                    <w:right w:val="single" w:sz="6" w:space="0" w:color="auto"/>
                  </w:tcBorders>
                  <w:vAlign w:val="center"/>
                  <w:hideMark/>
                </w:tcPr>
                <w:p w14:paraId="00520289" w14:textId="77777777" w:rsidR="00B10AD4" w:rsidRPr="00063222" w:rsidRDefault="00B10AD4" w:rsidP="00B10AD4">
                  <w:pPr>
                    <w:spacing w:after="0"/>
                    <w:rPr>
                      <w:ins w:id="277" w:author="Shadab Baid"/>
                      <w:rFonts w:ascii="Times New Roman" w:eastAsia="Times New Roman" w:hAnsi="Times New Roman" w:cs="Times New Roman"/>
                      <w:color w:val="auto"/>
                      <w:sz w:val="20"/>
                      <w:szCs w:val="24"/>
                      <w:lang w:val="en-IN" w:eastAsia="en-IN"/>
                    </w:rPr>
                  </w:pPr>
                </w:p>
              </w:tc>
              <w:tc>
                <w:tcPr>
                  <w:tcW w:w="4600" w:type="dxa"/>
                  <w:tcBorders>
                    <w:top w:val="single" w:sz="6" w:space="0" w:color="auto"/>
                    <w:left w:val="single" w:sz="6" w:space="0" w:color="auto"/>
                    <w:bottom w:val="single" w:sz="6" w:space="0" w:color="auto"/>
                    <w:right w:val="single" w:sz="6" w:space="0" w:color="auto"/>
                  </w:tcBorders>
                  <w:vAlign w:val="center"/>
                  <w:hideMark/>
                </w:tcPr>
                <w:p w14:paraId="6537F82A" w14:textId="77777777" w:rsidR="00B10AD4" w:rsidRPr="00063222" w:rsidRDefault="00B10AD4" w:rsidP="00B10AD4">
                  <w:pPr>
                    <w:spacing w:after="0"/>
                    <w:rPr>
                      <w:ins w:id="278" w:author="Shadab Baid"/>
                      <w:rFonts w:ascii="Times New Roman" w:eastAsia="Times New Roman" w:hAnsi="Times New Roman" w:cs="Times New Roman"/>
                      <w:color w:val="auto"/>
                      <w:sz w:val="20"/>
                      <w:szCs w:val="24"/>
                      <w:lang w:val="en-IN" w:eastAsia="en-IN"/>
                    </w:rPr>
                  </w:pPr>
                </w:p>
              </w:tc>
            </w:tr>
            <w:tr w:rsidR="00B10AD4" w:rsidRPr="00063222" w14:paraId="5C12F844" w14:textId="77777777" w:rsidTr="00B10AD4">
              <w:trPr>
                <w:ins w:id="279" w:author="Shadab Baid"/>
              </w:trPr>
              <w:tc>
                <w:tcPr>
                  <w:tcW w:w="2810" w:type="dxa"/>
                  <w:tcBorders>
                    <w:top w:val="single" w:sz="6" w:space="0" w:color="auto"/>
                    <w:left w:val="single" w:sz="6" w:space="0" w:color="auto"/>
                    <w:bottom w:val="single" w:sz="6" w:space="0" w:color="auto"/>
                    <w:right w:val="single" w:sz="6" w:space="0" w:color="auto"/>
                  </w:tcBorders>
                  <w:vAlign w:val="center"/>
                  <w:hideMark/>
                </w:tcPr>
                <w:p w14:paraId="208ECE77" w14:textId="77777777" w:rsidR="00B10AD4" w:rsidRPr="00063222" w:rsidRDefault="00B10AD4" w:rsidP="00B10AD4">
                  <w:pPr>
                    <w:spacing w:after="0"/>
                    <w:rPr>
                      <w:ins w:id="280" w:author="Shadab Baid"/>
                      <w:rFonts w:ascii="Times New Roman" w:eastAsia="Times New Roman" w:hAnsi="Times New Roman" w:cs="Times New Roman"/>
                      <w:color w:val="auto"/>
                      <w:sz w:val="20"/>
                      <w:szCs w:val="24"/>
                      <w:lang w:val="en-IN" w:eastAsia="en-IN"/>
                    </w:rPr>
                  </w:pPr>
                  <w:ins w:id="281" w:author="Shadab Baid">
                    <w:r w:rsidRPr="00063222">
                      <w:rPr>
                        <w:rFonts w:ascii="Times New Roman" w:eastAsia="Times New Roman" w:hAnsi="Times New Roman" w:cs="Times New Roman"/>
                        <w:color w:val="auto"/>
                        <w:sz w:val="20"/>
                        <w:szCs w:val="24"/>
                        <w:lang w:val="en-IN" w:eastAsia="en-IN"/>
                      </w:rPr>
                      <w:t>Passport details</w:t>
                    </w:r>
                  </w:ins>
                </w:p>
              </w:tc>
              <w:tc>
                <w:tcPr>
                  <w:tcW w:w="2986" w:type="dxa"/>
                  <w:tcBorders>
                    <w:top w:val="single" w:sz="6" w:space="0" w:color="auto"/>
                    <w:left w:val="single" w:sz="6" w:space="0" w:color="auto"/>
                    <w:bottom w:val="single" w:sz="6" w:space="0" w:color="auto"/>
                    <w:right w:val="single" w:sz="6" w:space="0" w:color="auto"/>
                  </w:tcBorders>
                  <w:vAlign w:val="center"/>
                  <w:hideMark/>
                </w:tcPr>
                <w:p w14:paraId="21935CE9" w14:textId="77777777" w:rsidR="00B10AD4" w:rsidRPr="00063222" w:rsidRDefault="00B10AD4" w:rsidP="00B10AD4">
                  <w:pPr>
                    <w:spacing w:after="0"/>
                    <w:rPr>
                      <w:ins w:id="282" w:author="Shadab Baid"/>
                      <w:rFonts w:ascii="Times New Roman" w:eastAsia="Times New Roman" w:hAnsi="Times New Roman" w:cs="Times New Roman"/>
                      <w:color w:val="auto"/>
                      <w:sz w:val="20"/>
                      <w:szCs w:val="24"/>
                      <w:lang w:val="en-IN" w:eastAsia="en-IN"/>
                    </w:rPr>
                  </w:pPr>
                  <w:ins w:id="283" w:author="Shadab Baid">
                    <w:r w:rsidRPr="00063222">
                      <w:rPr>
                        <w:rFonts w:ascii="Times New Roman" w:eastAsia="Times New Roman" w:hAnsi="Times New Roman" w:cs="Times New Roman"/>
                        <w:color w:val="auto"/>
                        <w:sz w:val="20"/>
                        <w:szCs w:val="24"/>
                        <w:lang w:val="en-IN" w:eastAsia="en-IN"/>
                      </w:rPr>
                      <w:t>Extract passport details as a table that includes (passport No, Issue Date, Place of Issue, Nationality, and Date of Expiry)</w:t>
                    </w:r>
                  </w:ins>
                </w:p>
              </w:tc>
              <w:tc>
                <w:tcPr>
                  <w:tcW w:w="1029" w:type="dxa"/>
                  <w:tcBorders>
                    <w:top w:val="single" w:sz="6" w:space="0" w:color="auto"/>
                    <w:left w:val="single" w:sz="6" w:space="0" w:color="auto"/>
                    <w:bottom w:val="single" w:sz="6" w:space="0" w:color="auto"/>
                    <w:right w:val="single" w:sz="6" w:space="0" w:color="auto"/>
                  </w:tcBorders>
                  <w:vAlign w:val="center"/>
                  <w:hideMark/>
                </w:tcPr>
                <w:p w14:paraId="2D601A88" w14:textId="77777777" w:rsidR="00B10AD4" w:rsidRPr="00063222" w:rsidRDefault="00B10AD4" w:rsidP="00B10AD4">
                  <w:pPr>
                    <w:spacing w:after="0"/>
                    <w:rPr>
                      <w:ins w:id="284" w:author="Shadab Baid"/>
                      <w:rFonts w:ascii="Times New Roman" w:eastAsia="Times New Roman" w:hAnsi="Times New Roman" w:cs="Times New Roman"/>
                      <w:color w:val="auto"/>
                      <w:sz w:val="20"/>
                      <w:szCs w:val="24"/>
                      <w:lang w:val="en-IN" w:eastAsia="en-IN"/>
                    </w:rPr>
                  </w:pPr>
                </w:p>
              </w:tc>
              <w:tc>
                <w:tcPr>
                  <w:tcW w:w="4600" w:type="dxa"/>
                  <w:tcBorders>
                    <w:top w:val="single" w:sz="6" w:space="0" w:color="auto"/>
                    <w:left w:val="single" w:sz="6" w:space="0" w:color="auto"/>
                    <w:bottom w:val="single" w:sz="6" w:space="0" w:color="auto"/>
                    <w:right w:val="single" w:sz="6" w:space="0" w:color="auto"/>
                  </w:tcBorders>
                  <w:vAlign w:val="center"/>
                  <w:hideMark/>
                </w:tcPr>
                <w:p w14:paraId="5AE69C9C" w14:textId="77777777" w:rsidR="00B10AD4" w:rsidRPr="00063222" w:rsidRDefault="00B10AD4" w:rsidP="00B10AD4">
                  <w:pPr>
                    <w:spacing w:after="0"/>
                    <w:rPr>
                      <w:ins w:id="285" w:author="Shadab Baid"/>
                      <w:rFonts w:ascii="Times New Roman" w:eastAsia="Times New Roman" w:hAnsi="Times New Roman" w:cs="Times New Roman"/>
                      <w:color w:val="auto"/>
                      <w:sz w:val="20"/>
                      <w:szCs w:val="24"/>
                      <w:lang w:val="en-IN" w:eastAsia="en-IN"/>
                    </w:rPr>
                  </w:pPr>
                </w:p>
              </w:tc>
            </w:tr>
            <w:tr w:rsidR="00B10AD4" w:rsidRPr="00063222" w14:paraId="72D9811B" w14:textId="77777777" w:rsidTr="00B10AD4">
              <w:trPr>
                <w:ins w:id="286" w:author="Shadab Baid"/>
              </w:trPr>
              <w:tc>
                <w:tcPr>
                  <w:tcW w:w="2810" w:type="dxa"/>
                  <w:tcBorders>
                    <w:top w:val="single" w:sz="6" w:space="0" w:color="auto"/>
                    <w:left w:val="single" w:sz="6" w:space="0" w:color="auto"/>
                    <w:bottom w:val="single" w:sz="6" w:space="0" w:color="auto"/>
                    <w:right w:val="single" w:sz="6" w:space="0" w:color="auto"/>
                  </w:tcBorders>
                  <w:vAlign w:val="center"/>
                  <w:hideMark/>
                </w:tcPr>
                <w:p w14:paraId="5ECB429C" w14:textId="77777777" w:rsidR="00B10AD4" w:rsidRPr="00063222" w:rsidRDefault="00B10AD4" w:rsidP="00B10AD4">
                  <w:pPr>
                    <w:spacing w:after="0"/>
                    <w:rPr>
                      <w:ins w:id="287" w:author="Shadab Baid"/>
                      <w:rFonts w:ascii="Times New Roman" w:eastAsia="Times New Roman" w:hAnsi="Times New Roman" w:cs="Times New Roman"/>
                      <w:color w:val="auto"/>
                      <w:sz w:val="20"/>
                      <w:szCs w:val="24"/>
                      <w:lang w:val="en-IN" w:eastAsia="en-IN"/>
                    </w:rPr>
                  </w:pPr>
                  <w:ins w:id="288" w:author="Shadab Baid">
                    <w:r w:rsidRPr="00063222">
                      <w:rPr>
                        <w:rFonts w:ascii="Times New Roman" w:eastAsia="Times New Roman" w:hAnsi="Times New Roman" w:cs="Times New Roman"/>
                        <w:color w:val="auto"/>
                        <w:sz w:val="20"/>
                        <w:szCs w:val="24"/>
                        <w:lang w:val="en-IN" w:eastAsia="en-IN"/>
                      </w:rPr>
                      <w:t>Applicant signature</w:t>
                    </w:r>
                  </w:ins>
                </w:p>
              </w:tc>
              <w:tc>
                <w:tcPr>
                  <w:tcW w:w="2986" w:type="dxa"/>
                  <w:tcBorders>
                    <w:top w:val="single" w:sz="6" w:space="0" w:color="auto"/>
                    <w:left w:val="single" w:sz="6" w:space="0" w:color="auto"/>
                    <w:bottom w:val="single" w:sz="6" w:space="0" w:color="auto"/>
                    <w:right w:val="single" w:sz="6" w:space="0" w:color="auto"/>
                  </w:tcBorders>
                  <w:vAlign w:val="center"/>
                  <w:hideMark/>
                </w:tcPr>
                <w:p w14:paraId="36C748D1" w14:textId="77777777" w:rsidR="00B10AD4" w:rsidRPr="00063222" w:rsidRDefault="00B10AD4" w:rsidP="00B10AD4">
                  <w:pPr>
                    <w:spacing w:after="0"/>
                    <w:rPr>
                      <w:ins w:id="289" w:author="Shadab Baid"/>
                      <w:rFonts w:ascii="Times New Roman" w:eastAsia="Times New Roman" w:hAnsi="Times New Roman" w:cs="Times New Roman"/>
                      <w:color w:val="auto"/>
                      <w:sz w:val="20"/>
                      <w:szCs w:val="24"/>
                      <w:lang w:val="en-IN" w:eastAsia="en-IN"/>
                    </w:rPr>
                  </w:pPr>
                </w:p>
              </w:tc>
              <w:tc>
                <w:tcPr>
                  <w:tcW w:w="1029" w:type="dxa"/>
                  <w:tcBorders>
                    <w:top w:val="single" w:sz="6" w:space="0" w:color="auto"/>
                    <w:left w:val="single" w:sz="6" w:space="0" w:color="auto"/>
                    <w:bottom w:val="single" w:sz="6" w:space="0" w:color="auto"/>
                    <w:right w:val="single" w:sz="6" w:space="0" w:color="auto"/>
                  </w:tcBorders>
                  <w:vAlign w:val="center"/>
                  <w:hideMark/>
                </w:tcPr>
                <w:p w14:paraId="16415438" w14:textId="77777777" w:rsidR="00B10AD4" w:rsidRPr="00063222" w:rsidRDefault="00B10AD4" w:rsidP="00B10AD4">
                  <w:pPr>
                    <w:spacing w:after="0"/>
                    <w:rPr>
                      <w:ins w:id="290" w:author="Shadab Baid"/>
                      <w:rFonts w:ascii="Times New Roman" w:eastAsia="Times New Roman" w:hAnsi="Times New Roman" w:cs="Times New Roman"/>
                      <w:color w:val="auto"/>
                      <w:sz w:val="20"/>
                      <w:szCs w:val="24"/>
                      <w:lang w:val="en-IN" w:eastAsia="en-IN"/>
                    </w:rPr>
                  </w:pPr>
                  <w:ins w:id="291" w:author="Shadab Baid">
                    <w:r w:rsidRPr="00063222">
                      <w:rPr>
                        <w:rFonts w:ascii="Times New Roman" w:eastAsia="Times New Roman" w:hAnsi="Times New Roman" w:cs="Times New Roman"/>
                        <w:color w:val="auto"/>
                        <w:sz w:val="20"/>
                        <w:szCs w:val="24"/>
                        <w:lang w:val="en-IN" w:eastAsia="en-IN"/>
                      </w:rPr>
                      <w:t>Use signature detection to check whether the document is signed by the applicant</w:t>
                    </w:r>
                  </w:ins>
                </w:p>
              </w:tc>
              <w:tc>
                <w:tcPr>
                  <w:tcW w:w="4600" w:type="dxa"/>
                  <w:tcBorders>
                    <w:top w:val="single" w:sz="6" w:space="0" w:color="auto"/>
                    <w:left w:val="single" w:sz="6" w:space="0" w:color="auto"/>
                    <w:bottom w:val="single" w:sz="6" w:space="0" w:color="auto"/>
                    <w:right w:val="single" w:sz="6" w:space="0" w:color="auto"/>
                  </w:tcBorders>
                  <w:vAlign w:val="center"/>
                  <w:hideMark/>
                </w:tcPr>
                <w:p w14:paraId="63489719" w14:textId="77777777" w:rsidR="00B10AD4" w:rsidRPr="00063222" w:rsidRDefault="00B10AD4" w:rsidP="00B10AD4">
                  <w:pPr>
                    <w:spacing w:after="0"/>
                    <w:rPr>
                      <w:ins w:id="292" w:author="Shadab Baid"/>
                      <w:rFonts w:ascii="Times New Roman" w:eastAsia="Times New Roman" w:hAnsi="Times New Roman" w:cs="Times New Roman"/>
                      <w:color w:val="auto"/>
                      <w:sz w:val="20"/>
                      <w:szCs w:val="24"/>
                      <w:lang w:val="en-IN" w:eastAsia="en-IN"/>
                    </w:rPr>
                  </w:pPr>
                  <w:ins w:id="293" w:author="Shadab Baid">
                    <w:r w:rsidRPr="00063222">
                      <w:rPr>
                        <w:rFonts w:ascii="Times New Roman" w:eastAsia="Times New Roman" w:hAnsi="Times New Roman" w:cs="Times New Roman"/>
                        <w:color w:val="auto"/>
                        <w:sz w:val="20"/>
                        <w:szCs w:val="24"/>
                        <w:lang w:val="en-IN" w:eastAsia="en-IN"/>
                      </w:rPr>
                      <w:t>Yes</w:t>
                    </w:r>
                  </w:ins>
                </w:p>
              </w:tc>
            </w:tr>
          </w:tbl>
          <w:p w14:paraId="27EA408E" w14:textId="77777777" w:rsidR="00B10AD4" w:rsidRPr="00B10AD4" w:rsidRDefault="00B10AD4" w:rsidP="00B10AD4">
            <w:pPr>
              <w:pStyle w:val="table"/>
              <w:keepNext/>
              <w:rPr>
                <w:ins w:id="294" w:author="Shadab Baid"/>
                <w:rFonts w:cs="Open Sans"/>
              </w:rPr>
            </w:pPr>
          </w:p>
        </w:tc>
        <w:tc>
          <w:tcPr>
            <w:tcW w:w="1816" w:type="pct"/>
          </w:tcPr>
          <w:p w14:paraId="60BB445A" w14:textId="77777777" w:rsidR="00B10AD4" w:rsidRPr="00B10AD4" w:rsidRDefault="00B10AD4" w:rsidP="00B10AD4">
            <w:pPr>
              <w:pStyle w:val="table"/>
              <w:keepNext/>
              <w:rPr>
                <w:ins w:id="295" w:author="Shadab Baid"/>
                <w:rFonts w:cs="Open Sans"/>
                <w:b/>
              </w:rPr>
            </w:pPr>
            <w:ins w:id="296" w:author="Shadab Baid">
              <w:r w:rsidRPr="00B10AD4">
                <w:rPr>
                  <w:rFonts w:cs="Open Sans"/>
                  <w:b/>
                </w:rPr>
                <w:lastRenderedPageBreak/>
                <w:t xml:space="preserve">Est. time: </w:t>
              </w:r>
              <w:r w:rsidRPr="00B10AD4">
                <w:rPr>
                  <w:rFonts w:cs="Open Sans"/>
                  <w:b/>
                </w:rPr>
                <w:lastRenderedPageBreak/>
                <w:t>0.0 sec.</w:t>
              </w:r>
            </w:ins>
          </w:p>
        </w:tc>
      </w:tr>
    </w:tbl>
    <w:p w14:paraId="4A874A96" w14:textId="4541E1A6" w:rsidR="00B10AD4" w:rsidRDefault="00B10AD4">
      <w:pPr>
        <w:spacing w:line="360" w:lineRule="auto"/>
        <w:ind w:firstLine="360"/>
        <w:rPr>
          <w:ins w:id="297" w:author="Shadab Baid"/>
          <w:rFonts w:eastAsiaTheme="minorHAnsi" w:cs="Open Sans"/>
          <w:bCs/>
          <w:sz w:val="16"/>
          <w:szCs w:val="16"/>
          <w:lang w:val="en-CA" w:eastAsia="en-CA"/>
        </w:rPr>
      </w:pPr>
    </w:p>
    <w:p w14:paraId="0B7A63E4" w14:textId="5C88F336" w:rsidR="00B10AD4" w:rsidRDefault="00B10AD4">
      <w:pPr>
        <w:spacing w:line="360" w:lineRule="auto"/>
        <w:ind w:firstLine="360"/>
        <w:rPr>
          <w:ins w:id="298" w:author="Shadab Baid"/>
          <w:rFonts w:eastAsiaTheme="minorHAnsi" w:cs="Open Sans"/>
          <w:bCs/>
          <w:sz w:val="16"/>
          <w:szCs w:val="16"/>
          <w:lang w:val="en-CA" w:eastAsia="en-CA"/>
        </w:rPr>
      </w:pPr>
    </w:p>
    <w:p w14:paraId="5C9E61C8" w14:textId="0DF07743" w:rsidR="00063222" w:rsidRPr="00063222" w:rsidRDefault="00063222" w:rsidP="00063222">
      <w:pPr>
        <w:pStyle w:val="Heading4"/>
        <w:keepNext/>
        <w:numPr>
          <w:ilvl w:val="0"/>
          <w:numId w:val="0"/>
        </w:numPr>
        <w:rPr>
          <w:ins w:id="299" w:author="Shadab Baid"/>
          <w:rFonts w:cs="Open Sans"/>
          <w:sz w:val="18"/>
        </w:rPr>
      </w:pPr>
      <w:ins w:id="300" w:author="Shadab Baid">
        <w:r>
          <w:rPr>
            <w:rFonts w:ascii="Times New Roman" w:eastAsia="Times New Roman" w:hAnsi="Times New Roman" w:cs="Times New Roman"/>
            <w:sz w:val="24"/>
            <w:szCs w:val="24"/>
            <w:lang w:val="en-IN" w:eastAsia="en-IN"/>
          </w:rPr>
          <w:t xml:space="preserve">  </w:t>
        </w:r>
        <w:r w:rsidRPr="00063222">
          <w:rPr>
            <w:rFonts w:ascii="Times New Roman" w:eastAsia="Times New Roman" w:hAnsi="Times New Roman" w:cs="Times New Roman"/>
            <w:sz w:val="20"/>
            <w:szCs w:val="24"/>
            <w:lang w:val="en-IN" w:eastAsia="en-IN"/>
          </w:rPr>
          <w:t>You need to extract the following fields from the </w:t>
        </w:r>
        <w:r w:rsidRPr="00063222">
          <w:rPr>
            <w:rFonts w:ascii="Times New Roman" w:eastAsia="Times New Roman" w:hAnsi="Times New Roman" w:cs="Times New Roman"/>
            <w:bCs/>
            <w:sz w:val="20"/>
            <w:szCs w:val="24"/>
            <w:bdr w:val="none" w:sz="0" w:space="0" w:color="auto" w:frame="1"/>
            <w:lang w:val="en-IN" w:eastAsia="en-IN"/>
          </w:rPr>
          <w:t>KYC form</w:t>
        </w:r>
        <w:r w:rsidRPr="00063222">
          <w:rPr>
            <w:rFonts w:ascii="Times New Roman" w:eastAsia="Times New Roman" w:hAnsi="Times New Roman" w:cs="Times New Roman"/>
            <w:sz w:val="20"/>
            <w:szCs w:val="24"/>
            <w:lang w:val="en-IN" w:eastAsia="en-IN"/>
          </w:rPr>
          <w:t>:</w:t>
        </w:r>
      </w:ins>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8920"/>
        <w:gridCol w:w="435"/>
      </w:tblGrid>
      <w:tr w:rsidR="00063222" w:rsidRPr="00063222" w14:paraId="23D82DC1" w14:textId="77777777" w:rsidTr="00063222">
        <w:trPr>
          <w:trHeight w:val="20"/>
          <w:ins w:id="301" w:author="Shadab Baid"/>
        </w:trPr>
        <w:tc>
          <w:tcPr>
            <w:tcW w:w="3184" w:type="pct"/>
          </w:tcPr>
          <w:p w14:paraId="24F2CB95" w14:textId="6528A8CC" w:rsidR="00063222" w:rsidRPr="00063222" w:rsidRDefault="00063222" w:rsidP="00063222">
            <w:pPr>
              <w:spacing w:beforeAutospacing="1" w:afterAutospacing="1"/>
              <w:textAlignment w:val="baseline"/>
              <w:rPr>
                <w:ins w:id="302" w:author="Shadab Baid"/>
                <w:rFonts w:ascii="Times New Roman" w:eastAsia="Times New Roman" w:hAnsi="Times New Roman" w:cs="Times New Roman"/>
                <w:color w:val="auto"/>
                <w:sz w:val="20"/>
                <w:szCs w:val="24"/>
                <w:lang w:val="en-IN" w:eastAsia="en-IN"/>
              </w:rPr>
            </w:pPr>
          </w:p>
          <w:tbl>
            <w:tblPr>
              <w:tblW w:w="11425" w:type="dxa"/>
              <w:tblCellMar>
                <w:left w:w="0" w:type="dxa"/>
                <w:right w:w="0" w:type="dxa"/>
              </w:tblCellMar>
              <w:tblLook w:val="04A0" w:firstRow="1" w:lastRow="0" w:firstColumn="1" w:lastColumn="0" w:noHBand="0" w:noVBand="1"/>
            </w:tblPr>
            <w:tblGrid>
              <w:gridCol w:w="2006"/>
              <w:gridCol w:w="2693"/>
              <w:gridCol w:w="1701"/>
              <w:gridCol w:w="5025"/>
            </w:tblGrid>
            <w:tr w:rsidR="00063222" w:rsidRPr="00063222" w14:paraId="01F362D0" w14:textId="77777777" w:rsidTr="00063222">
              <w:trPr>
                <w:ins w:id="303" w:author="Shadab Baid"/>
              </w:trPr>
              <w:tc>
                <w:tcPr>
                  <w:tcW w:w="2006" w:type="dxa"/>
                  <w:tcBorders>
                    <w:top w:val="single" w:sz="6" w:space="0" w:color="auto"/>
                    <w:left w:val="single" w:sz="6" w:space="0" w:color="auto"/>
                    <w:bottom w:val="single" w:sz="6" w:space="0" w:color="auto"/>
                    <w:right w:val="single" w:sz="6" w:space="0" w:color="auto"/>
                  </w:tcBorders>
                  <w:shd w:val="clear" w:color="auto" w:fill="FA4616"/>
                  <w:vAlign w:val="center"/>
                  <w:hideMark/>
                </w:tcPr>
                <w:p w14:paraId="1178CC01" w14:textId="77777777" w:rsidR="00063222" w:rsidRPr="00063222" w:rsidRDefault="00063222" w:rsidP="00063222">
                  <w:pPr>
                    <w:spacing w:after="0"/>
                    <w:rPr>
                      <w:ins w:id="304" w:author="Shadab Baid"/>
                      <w:rFonts w:ascii="Times New Roman" w:eastAsia="Times New Roman" w:hAnsi="Times New Roman" w:cs="Times New Roman"/>
                      <w:color w:val="auto"/>
                      <w:sz w:val="20"/>
                      <w:szCs w:val="24"/>
                      <w:lang w:val="en-IN" w:eastAsia="en-IN"/>
                    </w:rPr>
                  </w:pPr>
                  <w:ins w:id="305" w:author="Shadab Baid">
                    <w:r w:rsidRPr="00063222">
                      <w:rPr>
                        <w:rFonts w:ascii="Times New Roman" w:eastAsia="Times New Roman" w:hAnsi="Times New Roman" w:cs="Times New Roman"/>
                        <w:b/>
                        <w:bCs/>
                        <w:color w:val="FFFFFF"/>
                        <w:sz w:val="20"/>
                        <w:szCs w:val="24"/>
                        <w:bdr w:val="none" w:sz="0" w:space="0" w:color="auto" w:frame="1"/>
                        <w:lang w:val="en-IN" w:eastAsia="en-IN"/>
                      </w:rPr>
                      <w:t>Field name</w:t>
                    </w:r>
                  </w:ins>
                </w:p>
              </w:tc>
              <w:tc>
                <w:tcPr>
                  <w:tcW w:w="2693" w:type="dxa"/>
                  <w:tcBorders>
                    <w:top w:val="single" w:sz="6" w:space="0" w:color="auto"/>
                    <w:left w:val="single" w:sz="6" w:space="0" w:color="auto"/>
                    <w:bottom w:val="single" w:sz="6" w:space="0" w:color="auto"/>
                    <w:right w:val="single" w:sz="6" w:space="0" w:color="auto"/>
                  </w:tcBorders>
                  <w:shd w:val="clear" w:color="auto" w:fill="FA4616"/>
                  <w:vAlign w:val="center"/>
                  <w:hideMark/>
                </w:tcPr>
                <w:p w14:paraId="6236F0AB" w14:textId="77777777" w:rsidR="00063222" w:rsidRPr="00063222" w:rsidRDefault="00063222" w:rsidP="00063222">
                  <w:pPr>
                    <w:spacing w:after="0"/>
                    <w:rPr>
                      <w:ins w:id="306" w:author="Shadab Baid"/>
                      <w:rFonts w:ascii="Times New Roman" w:eastAsia="Times New Roman" w:hAnsi="Times New Roman" w:cs="Times New Roman"/>
                      <w:color w:val="auto"/>
                      <w:sz w:val="20"/>
                      <w:szCs w:val="24"/>
                      <w:lang w:val="en-IN" w:eastAsia="en-IN"/>
                    </w:rPr>
                  </w:pPr>
                  <w:ins w:id="307" w:author="Shadab Baid">
                    <w:r w:rsidRPr="00063222">
                      <w:rPr>
                        <w:rFonts w:ascii="Times New Roman" w:eastAsia="Times New Roman" w:hAnsi="Times New Roman" w:cs="Times New Roman"/>
                        <w:b/>
                        <w:bCs/>
                        <w:color w:val="FFFFFF"/>
                        <w:sz w:val="20"/>
                        <w:szCs w:val="24"/>
                        <w:bdr w:val="none" w:sz="0" w:space="0" w:color="auto" w:frame="1"/>
                        <w:lang w:val="en-IN" w:eastAsia="en-IN"/>
                      </w:rPr>
                      <w:t>Notes</w:t>
                    </w:r>
                  </w:ins>
                </w:p>
              </w:tc>
              <w:tc>
                <w:tcPr>
                  <w:tcW w:w="1701" w:type="dxa"/>
                  <w:tcBorders>
                    <w:top w:val="single" w:sz="6" w:space="0" w:color="auto"/>
                    <w:left w:val="single" w:sz="6" w:space="0" w:color="auto"/>
                    <w:bottom w:val="single" w:sz="6" w:space="0" w:color="auto"/>
                    <w:right w:val="single" w:sz="6" w:space="0" w:color="auto"/>
                  </w:tcBorders>
                  <w:shd w:val="clear" w:color="auto" w:fill="FA4616"/>
                  <w:vAlign w:val="center"/>
                  <w:hideMark/>
                </w:tcPr>
                <w:p w14:paraId="70BBB3B3" w14:textId="77777777" w:rsidR="00063222" w:rsidRPr="00063222" w:rsidRDefault="00063222" w:rsidP="00063222">
                  <w:pPr>
                    <w:spacing w:after="0"/>
                    <w:rPr>
                      <w:ins w:id="308" w:author="Shadab Baid"/>
                      <w:rFonts w:ascii="Times New Roman" w:eastAsia="Times New Roman" w:hAnsi="Times New Roman" w:cs="Times New Roman"/>
                      <w:color w:val="auto"/>
                      <w:sz w:val="20"/>
                      <w:szCs w:val="24"/>
                      <w:lang w:val="en-IN" w:eastAsia="en-IN"/>
                    </w:rPr>
                  </w:pPr>
                  <w:ins w:id="309" w:author="Shadab Baid">
                    <w:r w:rsidRPr="00063222">
                      <w:rPr>
                        <w:rFonts w:ascii="Times New Roman" w:eastAsia="Times New Roman" w:hAnsi="Times New Roman" w:cs="Times New Roman"/>
                        <w:b/>
                        <w:bCs/>
                        <w:color w:val="FFFFFF"/>
                        <w:sz w:val="20"/>
                        <w:szCs w:val="24"/>
                        <w:bdr w:val="none" w:sz="0" w:space="0" w:color="auto" w:frame="1"/>
                        <w:lang w:val="en-IN" w:eastAsia="en-IN"/>
                      </w:rPr>
                      <w:t>Tips</w:t>
                    </w:r>
                  </w:ins>
                </w:p>
              </w:tc>
              <w:tc>
                <w:tcPr>
                  <w:tcW w:w="5025" w:type="dxa"/>
                  <w:tcBorders>
                    <w:top w:val="single" w:sz="6" w:space="0" w:color="auto"/>
                    <w:left w:val="single" w:sz="6" w:space="0" w:color="auto"/>
                    <w:bottom w:val="single" w:sz="6" w:space="0" w:color="auto"/>
                    <w:right w:val="single" w:sz="6" w:space="0" w:color="auto"/>
                  </w:tcBorders>
                  <w:shd w:val="clear" w:color="auto" w:fill="FA4616"/>
                  <w:vAlign w:val="center"/>
                  <w:hideMark/>
                </w:tcPr>
                <w:p w14:paraId="6BE9C339" w14:textId="77777777" w:rsidR="00063222" w:rsidRPr="00063222" w:rsidRDefault="00063222" w:rsidP="00063222">
                  <w:pPr>
                    <w:spacing w:after="0"/>
                    <w:rPr>
                      <w:ins w:id="310" w:author="Shadab Baid"/>
                      <w:rFonts w:ascii="Times New Roman" w:eastAsia="Times New Roman" w:hAnsi="Times New Roman" w:cs="Times New Roman"/>
                      <w:color w:val="auto"/>
                      <w:sz w:val="20"/>
                      <w:szCs w:val="24"/>
                      <w:lang w:val="en-IN" w:eastAsia="en-IN"/>
                    </w:rPr>
                  </w:pPr>
                  <w:ins w:id="311" w:author="Shadab Baid">
                    <w:r w:rsidRPr="00063222">
                      <w:rPr>
                        <w:rFonts w:ascii="Times New Roman" w:eastAsia="Times New Roman" w:hAnsi="Times New Roman" w:cs="Times New Roman"/>
                        <w:b/>
                        <w:bCs/>
                        <w:color w:val="FFFFFF"/>
                        <w:sz w:val="20"/>
                        <w:szCs w:val="24"/>
                        <w:bdr w:val="none" w:sz="0" w:space="0" w:color="auto" w:frame="1"/>
                        <w:lang w:val="en-IN" w:eastAsia="en-IN"/>
                      </w:rPr>
                      <w:t>Mandatory field</w:t>
                    </w:r>
                  </w:ins>
                </w:p>
              </w:tc>
            </w:tr>
            <w:tr w:rsidR="00063222" w:rsidRPr="00063222" w14:paraId="35161648" w14:textId="77777777" w:rsidTr="00063222">
              <w:trPr>
                <w:ins w:id="312" w:author="Shadab Baid"/>
              </w:trPr>
              <w:tc>
                <w:tcPr>
                  <w:tcW w:w="2006" w:type="dxa"/>
                  <w:tcBorders>
                    <w:top w:val="single" w:sz="6" w:space="0" w:color="auto"/>
                    <w:left w:val="single" w:sz="6" w:space="0" w:color="auto"/>
                    <w:bottom w:val="single" w:sz="6" w:space="0" w:color="auto"/>
                    <w:right w:val="single" w:sz="6" w:space="0" w:color="auto"/>
                  </w:tcBorders>
                  <w:vAlign w:val="center"/>
                  <w:hideMark/>
                </w:tcPr>
                <w:p w14:paraId="712277D6" w14:textId="77777777" w:rsidR="00063222" w:rsidRPr="00063222" w:rsidRDefault="00063222" w:rsidP="00063222">
                  <w:pPr>
                    <w:spacing w:after="0"/>
                    <w:rPr>
                      <w:ins w:id="313" w:author="Shadab Baid"/>
                      <w:rFonts w:ascii="Times New Roman" w:eastAsia="Times New Roman" w:hAnsi="Times New Roman" w:cs="Times New Roman"/>
                      <w:color w:val="auto"/>
                      <w:sz w:val="20"/>
                      <w:szCs w:val="24"/>
                      <w:lang w:val="en-IN" w:eastAsia="en-IN"/>
                    </w:rPr>
                  </w:pPr>
                  <w:ins w:id="314" w:author="Shadab Baid">
                    <w:r w:rsidRPr="00063222">
                      <w:rPr>
                        <w:rFonts w:ascii="Times New Roman" w:eastAsia="Times New Roman" w:hAnsi="Times New Roman" w:cs="Times New Roman"/>
                        <w:color w:val="auto"/>
                        <w:sz w:val="20"/>
                        <w:szCs w:val="24"/>
                        <w:lang w:val="en-IN" w:eastAsia="en-IN"/>
                      </w:rPr>
                      <w:t>Application type</w:t>
                    </w:r>
                  </w:ins>
                </w:p>
              </w:tc>
              <w:tc>
                <w:tcPr>
                  <w:tcW w:w="2693" w:type="dxa"/>
                  <w:tcBorders>
                    <w:top w:val="single" w:sz="6" w:space="0" w:color="auto"/>
                    <w:left w:val="single" w:sz="6" w:space="0" w:color="auto"/>
                    <w:bottom w:val="single" w:sz="6" w:space="0" w:color="auto"/>
                    <w:right w:val="single" w:sz="6" w:space="0" w:color="auto"/>
                  </w:tcBorders>
                  <w:vAlign w:val="center"/>
                  <w:hideMark/>
                </w:tcPr>
                <w:p w14:paraId="525C4860" w14:textId="77777777" w:rsidR="00063222" w:rsidRPr="00063222" w:rsidRDefault="00063222" w:rsidP="00063222">
                  <w:pPr>
                    <w:spacing w:after="0"/>
                    <w:rPr>
                      <w:ins w:id="315" w:author="Shadab Baid"/>
                      <w:rFonts w:ascii="Times New Roman" w:eastAsia="Times New Roman" w:hAnsi="Times New Roman" w:cs="Times New Roman"/>
                      <w:color w:val="auto"/>
                      <w:sz w:val="20"/>
                      <w:szCs w:val="24"/>
                      <w:lang w:val="en-IN" w:eastAsia="en-IN"/>
                    </w:rPr>
                  </w:pPr>
                  <w:ins w:id="316" w:author="Shadab Baid">
                    <w:r w:rsidRPr="00063222">
                      <w:rPr>
                        <w:rFonts w:ascii="Times New Roman" w:eastAsia="Times New Roman" w:hAnsi="Times New Roman" w:cs="Times New Roman"/>
                        <w:color w:val="auto"/>
                        <w:sz w:val="20"/>
                        <w:szCs w:val="24"/>
                        <w:lang w:val="en-IN" w:eastAsia="en-IN"/>
                      </w:rPr>
                      <w:t>New/change request</w:t>
                    </w:r>
                  </w:ins>
                </w:p>
              </w:tc>
              <w:tc>
                <w:tcPr>
                  <w:tcW w:w="1701" w:type="dxa"/>
                  <w:tcBorders>
                    <w:top w:val="single" w:sz="6" w:space="0" w:color="auto"/>
                    <w:left w:val="single" w:sz="6" w:space="0" w:color="auto"/>
                    <w:bottom w:val="single" w:sz="6" w:space="0" w:color="auto"/>
                    <w:right w:val="single" w:sz="6" w:space="0" w:color="auto"/>
                  </w:tcBorders>
                  <w:vAlign w:val="center"/>
                  <w:hideMark/>
                </w:tcPr>
                <w:p w14:paraId="3951708E" w14:textId="77777777" w:rsidR="00063222" w:rsidRPr="00063222" w:rsidRDefault="00063222" w:rsidP="00063222">
                  <w:pPr>
                    <w:spacing w:after="0"/>
                    <w:rPr>
                      <w:ins w:id="317" w:author="Shadab Baid"/>
                      <w:rFonts w:ascii="Times New Roman" w:eastAsia="Times New Roman" w:hAnsi="Times New Roman" w:cs="Times New Roman"/>
                      <w:color w:val="auto"/>
                      <w:sz w:val="20"/>
                      <w:szCs w:val="24"/>
                      <w:lang w:val="en-IN" w:eastAsia="en-IN"/>
                    </w:rPr>
                  </w:pPr>
                  <w:ins w:id="318" w:author="Shadab Baid">
                    <w:r w:rsidRPr="00063222">
                      <w:rPr>
                        <w:rFonts w:ascii="Times New Roman" w:eastAsia="Times New Roman" w:hAnsi="Times New Roman" w:cs="Times New Roman"/>
                        <w:color w:val="auto"/>
                        <w:sz w:val="20"/>
                        <w:szCs w:val="24"/>
                        <w:lang w:val="en-IN" w:eastAsia="en-IN"/>
                      </w:rPr>
                      <w:t>Use checkbox detection</w:t>
                    </w:r>
                  </w:ins>
                </w:p>
              </w:tc>
              <w:tc>
                <w:tcPr>
                  <w:tcW w:w="5025" w:type="dxa"/>
                  <w:tcBorders>
                    <w:top w:val="single" w:sz="6" w:space="0" w:color="auto"/>
                    <w:left w:val="single" w:sz="6" w:space="0" w:color="auto"/>
                    <w:bottom w:val="single" w:sz="6" w:space="0" w:color="auto"/>
                    <w:right w:val="single" w:sz="6" w:space="0" w:color="auto"/>
                  </w:tcBorders>
                  <w:vAlign w:val="center"/>
                  <w:hideMark/>
                </w:tcPr>
                <w:p w14:paraId="0457BDB9" w14:textId="77777777" w:rsidR="00063222" w:rsidRPr="00063222" w:rsidRDefault="00063222" w:rsidP="00063222">
                  <w:pPr>
                    <w:spacing w:after="0"/>
                    <w:rPr>
                      <w:ins w:id="319" w:author="Shadab Baid"/>
                      <w:rFonts w:ascii="Times New Roman" w:eastAsia="Times New Roman" w:hAnsi="Times New Roman" w:cs="Times New Roman"/>
                      <w:color w:val="auto"/>
                      <w:sz w:val="20"/>
                      <w:szCs w:val="24"/>
                      <w:lang w:val="en-IN" w:eastAsia="en-IN"/>
                    </w:rPr>
                  </w:pPr>
                  <w:ins w:id="320" w:author="Shadab Baid">
                    <w:r w:rsidRPr="00063222">
                      <w:rPr>
                        <w:rFonts w:ascii="Times New Roman" w:eastAsia="Times New Roman" w:hAnsi="Times New Roman" w:cs="Times New Roman"/>
                        <w:color w:val="auto"/>
                        <w:sz w:val="20"/>
                        <w:szCs w:val="24"/>
                        <w:lang w:val="en-IN" w:eastAsia="en-IN"/>
                      </w:rPr>
                      <w:t>Yes</w:t>
                    </w:r>
                  </w:ins>
                </w:p>
              </w:tc>
            </w:tr>
            <w:tr w:rsidR="00063222" w:rsidRPr="00063222" w14:paraId="29DEA345" w14:textId="77777777" w:rsidTr="00063222">
              <w:trPr>
                <w:ins w:id="321" w:author="Shadab Baid"/>
              </w:trPr>
              <w:tc>
                <w:tcPr>
                  <w:tcW w:w="2006" w:type="dxa"/>
                  <w:tcBorders>
                    <w:top w:val="single" w:sz="6" w:space="0" w:color="auto"/>
                    <w:left w:val="single" w:sz="6" w:space="0" w:color="auto"/>
                    <w:bottom w:val="single" w:sz="6" w:space="0" w:color="auto"/>
                    <w:right w:val="single" w:sz="6" w:space="0" w:color="auto"/>
                  </w:tcBorders>
                  <w:vAlign w:val="center"/>
                  <w:hideMark/>
                </w:tcPr>
                <w:p w14:paraId="2B61AB37" w14:textId="77777777" w:rsidR="00063222" w:rsidRPr="00063222" w:rsidRDefault="00063222" w:rsidP="00063222">
                  <w:pPr>
                    <w:spacing w:after="0"/>
                    <w:rPr>
                      <w:ins w:id="322" w:author="Shadab Baid"/>
                      <w:rFonts w:ascii="Times New Roman" w:eastAsia="Times New Roman" w:hAnsi="Times New Roman" w:cs="Times New Roman"/>
                      <w:color w:val="auto"/>
                      <w:sz w:val="20"/>
                      <w:szCs w:val="24"/>
                      <w:lang w:val="en-IN" w:eastAsia="en-IN"/>
                    </w:rPr>
                  </w:pPr>
                  <w:ins w:id="323" w:author="Shadab Baid">
                    <w:r w:rsidRPr="00063222">
                      <w:rPr>
                        <w:rFonts w:ascii="Times New Roman" w:eastAsia="Times New Roman" w:hAnsi="Times New Roman" w:cs="Times New Roman"/>
                        <w:color w:val="auto"/>
                        <w:sz w:val="20"/>
                        <w:szCs w:val="24"/>
                        <w:lang w:val="en-IN" w:eastAsia="en-IN"/>
                      </w:rPr>
                      <w:t>Name of the applicant</w:t>
                    </w:r>
                  </w:ins>
                </w:p>
              </w:tc>
              <w:tc>
                <w:tcPr>
                  <w:tcW w:w="2693" w:type="dxa"/>
                  <w:tcBorders>
                    <w:top w:val="single" w:sz="6" w:space="0" w:color="auto"/>
                    <w:left w:val="single" w:sz="6" w:space="0" w:color="auto"/>
                    <w:bottom w:val="single" w:sz="6" w:space="0" w:color="auto"/>
                    <w:right w:val="single" w:sz="6" w:space="0" w:color="auto"/>
                  </w:tcBorders>
                  <w:vAlign w:val="center"/>
                  <w:hideMark/>
                </w:tcPr>
                <w:p w14:paraId="5CF21566" w14:textId="77777777" w:rsidR="00063222" w:rsidRPr="00063222" w:rsidRDefault="00063222" w:rsidP="00063222">
                  <w:pPr>
                    <w:spacing w:after="0"/>
                    <w:rPr>
                      <w:ins w:id="324" w:author="Shadab Baid"/>
                      <w:rFonts w:ascii="Times New Roman" w:eastAsia="Times New Roman" w:hAnsi="Times New Roman" w:cs="Times New Roman"/>
                      <w:color w:val="auto"/>
                      <w:sz w:val="20"/>
                      <w:szCs w:val="24"/>
                      <w:lang w:val="en-IN" w:eastAsia="en-IN"/>
                    </w:rPr>
                  </w:pPr>
                </w:p>
              </w:tc>
              <w:tc>
                <w:tcPr>
                  <w:tcW w:w="1701" w:type="dxa"/>
                  <w:tcBorders>
                    <w:top w:val="single" w:sz="6" w:space="0" w:color="auto"/>
                    <w:left w:val="single" w:sz="6" w:space="0" w:color="auto"/>
                    <w:bottom w:val="single" w:sz="6" w:space="0" w:color="auto"/>
                    <w:right w:val="single" w:sz="6" w:space="0" w:color="auto"/>
                  </w:tcBorders>
                  <w:vAlign w:val="center"/>
                  <w:hideMark/>
                </w:tcPr>
                <w:p w14:paraId="4E2BE1A4" w14:textId="77777777" w:rsidR="00063222" w:rsidRPr="00063222" w:rsidRDefault="00063222" w:rsidP="00063222">
                  <w:pPr>
                    <w:spacing w:after="0"/>
                    <w:rPr>
                      <w:ins w:id="325" w:author="Shadab Baid"/>
                      <w:rFonts w:ascii="Times New Roman" w:eastAsia="Times New Roman" w:hAnsi="Times New Roman" w:cs="Times New Roman"/>
                      <w:color w:val="auto"/>
                      <w:sz w:val="20"/>
                      <w:szCs w:val="24"/>
                      <w:lang w:val="en-IN" w:eastAsia="en-IN"/>
                    </w:rPr>
                  </w:pPr>
                </w:p>
              </w:tc>
              <w:tc>
                <w:tcPr>
                  <w:tcW w:w="5025" w:type="dxa"/>
                  <w:tcBorders>
                    <w:top w:val="single" w:sz="6" w:space="0" w:color="auto"/>
                    <w:left w:val="single" w:sz="6" w:space="0" w:color="auto"/>
                    <w:bottom w:val="single" w:sz="6" w:space="0" w:color="auto"/>
                    <w:right w:val="single" w:sz="6" w:space="0" w:color="auto"/>
                  </w:tcBorders>
                  <w:vAlign w:val="center"/>
                  <w:hideMark/>
                </w:tcPr>
                <w:p w14:paraId="047C2686" w14:textId="77777777" w:rsidR="00063222" w:rsidRPr="00063222" w:rsidRDefault="00063222" w:rsidP="00063222">
                  <w:pPr>
                    <w:spacing w:after="0"/>
                    <w:rPr>
                      <w:ins w:id="326" w:author="Shadab Baid"/>
                      <w:rFonts w:ascii="Times New Roman" w:eastAsia="Times New Roman" w:hAnsi="Times New Roman" w:cs="Times New Roman"/>
                      <w:color w:val="auto"/>
                      <w:sz w:val="20"/>
                      <w:szCs w:val="24"/>
                      <w:lang w:val="en-IN" w:eastAsia="en-IN"/>
                    </w:rPr>
                  </w:pPr>
                  <w:ins w:id="327" w:author="Shadab Baid">
                    <w:r w:rsidRPr="00063222">
                      <w:rPr>
                        <w:rFonts w:ascii="Times New Roman" w:eastAsia="Times New Roman" w:hAnsi="Times New Roman" w:cs="Times New Roman"/>
                        <w:color w:val="auto"/>
                        <w:sz w:val="20"/>
                        <w:szCs w:val="24"/>
                        <w:lang w:val="en-IN" w:eastAsia="en-IN"/>
                      </w:rPr>
                      <w:t>Yes</w:t>
                    </w:r>
                  </w:ins>
                </w:p>
              </w:tc>
            </w:tr>
            <w:tr w:rsidR="00063222" w:rsidRPr="00063222" w14:paraId="4BCA14D0" w14:textId="77777777" w:rsidTr="00063222">
              <w:trPr>
                <w:ins w:id="328" w:author="Shadab Baid"/>
              </w:trPr>
              <w:tc>
                <w:tcPr>
                  <w:tcW w:w="2006" w:type="dxa"/>
                  <w:tcBorders>
                    <w:top w:val="single" w:sz="6" w:space="0" w:color="auto"/>
                    <w:left w:val="single" w:sz="6" w:space="0" w:color="auto"/>
                    <w:bottom w:val="single" w:sz="6" w:space="0" w:color="auto"/>
                    <w:right w:val="single" w:sz="6" w:space="0" w:color="auto"/>
                  </w:tcBorders>
                  <w:vAlign w:val="center"/>
                  <w:hideMark/>
                </w:tcPr>
                <w:p w14:paraId="5D2A5792" w14:textId="77777777" w:rsidR="00063222" w:rsidRPr="00063222" w:rsidRDefault="00063222" w:rsidP="00063222">
                  <w:pPr>
                    <w:spacing w:after="0"/>
                    <w:rPr>
                      <w:ins w:id="329" w:author="Shadab Baid"/>
                      <w:rFonts w:ascii="Times New Roman" w:eastAsia="Times New Roman" w:hAnsi="Times New Roman" w:cs="Times New Roman"/>
                      <w:color w:val="auto"/>
                      <w:sz w:val="20"/>
                      <w:szCs w:val="24"/>
                      <w:lang w:val="en-IN" w:eastAsia="en-IN"/>
                    </w:rPr>
                  </w:pPr>
                  <w:ins w:id="330" w:author="Shadab Baid">
                    <w:r w:rsidRPr="00063222">
                      <w:rPr>
                        <w:rFonts w:ascii="Times New Roman" w:eastAsia="Times New Roman" w:hAnsi="Times New Roman" w:cs="Times New Roman"/>
                        <w:color w:val="auto"/>
                        <w:sz w:val="20"/>
                        <w:szCs w:val="24"/>
                        <w:lang w:val="en-IN" w:eastAsia="en-IN"/>
                      </w:rPr>
                      <w:t>Gender</w:t>
                    </w:r>
                  </w:ins>
                </w:p>
              </w:tc>
              <w:tc>
                <w:tcPr>
                  <w:tcW w:w="2693" w:type="dxa"/>
                  <w:tcBorders>
                    <w:top w:val="single" w:sz="6" w:space="0" w:color="auto"/>
                    <w:left w:val="single" w:sz="6" w:space="0" w:color="auto"/>
                    <w:bottom w:val="single" w:sz="6" w:space="0" w:color="auto"/>
                    <w:right w:val="single" w:sz="6" w:space="0" w:color="auto"/>
                  </w:tcBorders>
                  <w:vAlign w:val="center"/>
                  <w:hideMark/>
                </w:tcPr>
                <w:p w14:paraId="3C6E5D26" w14:textId="77777777" w:rsidR="00063222" w:rsidRPr="00063222" w:rsidRDefault="00063222" w:rsidP="00063222">
                  <w:pPr>
                    <w:spacing w:after="0"/>
                    <w:rPr>
                      <w:ins w:id="331" w:author="Shadab Baid"/>
                      <w:rFonts w:ascii="Times New Roman" w:eastAsia="Times New Roman" w:hAnsi="Times New Roman" w:cs="Times New Roman"/>
                      <w:color w:val="auto"/>
                      <w:sz w:val="20"/>
                      <w:szCs w:val="24"/>
                      <w:lang w:val="en-IN" w:eastAsia="en-IN"/>
                    </w:rPr>
                  </w:pPr>
                  <w:ins w:id="332" w:author="Shadab Baid">
                    <w:r w:rsidRPr="00063222">
                      <w:rPr>
                        <w:rFonts w:ascii="Times New Roman" w:eastAsia="Times New Roman" w:hAnsi="Times New Roman" w:cs="Times New Roman"/>
                        <w:color w:val="auto"/>
                        <w:sz w:val="20"/>
                        <w:szCs w:val="24"/>
                        <w:lang w:val="en-IN" w:eastAsia="en-IN"/>
                      </w:rPr>
                      <w:t>Male/Female</w:t>
                    </w:r>
                  </w:ins>
                </w:p>
              </w:tc>
              <w:tc>
                <w:tcPr>
                  <w:tcW w:w="1701" w:type="dxa"/>
                  <w:tcBorders>
                    <w:top w:val="single" w:sz="6" w:space="0" w:color="auto"/>
                    <w:left w:val="single" w:sz="6" w:space="0" w:color="auto"/>
                    <w:bottom w:val="single" w:sz="6" w:space="0" w:color="auto"/>
                    <w:right w:val="single" w:sz="6" w:space="0" w:color="auto"/>
                  </w:tcBorders>
                  <w:vAlign w:val="center"/>
                  <w:hideMark/>
                </w:tcPr>
                <w:p w14:paraId="70F83DDD" w14:textId="77777777" w:rsidR="00063222" w:rsidRPr="00063222" w:rsidRDefault="00063222" w:rsidP="00063222">
                  <w:pPr>
                    <w:spacing w:after="0"/>
                    <w:rPr>
                      <w:ins w:id="333" w:author="Shadab Baid"/>
                      <w:rFonts w:ascii="Times New Roman" w:eastAsia="Times New Roman" w:hAnsi="Times New Roman" w:cs="Times New Roman"/>
                      <w:color w:val="auto"/>
                      <w:sz w:val="20"/>
                      <w:szCs w:val="24"/>
                      <w:lang w:val="en-IN" w:eastAsia="en-IN"/>
                    </w:rPr>
                  </w:pPr>
                  <w:ins w:id="334" w:author="Shadab Baid">
                    <w:r w:rsidRPr="00063222">
                      <w:rPr>
                        <w:rFonts w:ascii="Times New Roman" w:eastAsia="Times New Roman" w:hAnsi="Times New Roman" w:cs="Times New Roman"/>
                        <w:color w:val="auto"/>
                        <w:sz w:val="20"/>
                        <w:szCs w:val="24"/>
                        <w:lang w:val="en-IN" w:eastAsia="en-IN"/>
                      </w:rPr>
                      <w:t>Use checkbox detection</w:t>
                    </w:r>
                  </w:ins>
                </w:p>
              </w:tc>
              <w:tc>
                <w:tcPr>
                  <w:tcW w:w="5025" w:type="dxa"/>
                  <w:tcBorders>
                    <w:top w:val="single" w:sz="6" w:space="0" w:color="auto"/>
                    <w:left w:val="single" w:sz="6" w:space="0" w:color="auto"/>
                    <w:bottom w:val="single" w:sz="6" w:space="0" w:color="auto"/>
                    <w:right w:val="single" w:sz="6" w:space="0" w:color="auto"/>
                  </w:tcBorders>
                  <w:vAlign w:val="center"/>
                  <w:hideMark/>
                </w:tcPr>
                <w:p w14:paraId="7E6A36ED" w14:textId="77777777" w:rsidR="00063222" w:rsidRPr="00063222" w:rsidRDefault="00063222" w:rsidP="00063222">
                  <w:pPr>
                    <w:spacing w:after="0"/>
                    <w:rPr>
                      <w:ins w:id="335" w:author="Shadab Baid"/>
                      <w:rFonts w:ascii="Times New Roman" w:eastAsia="Times New Roman" w:hAnsi="Times New Roman" w:cs="Times New Roman"/>
                      <w:color w:val="auto"/>
                      <w:sz w:val="20"/>
                      <w:szCs w:val="24"/>
                      <w:lang w:val="en-IN" w:eastAsia="en-IN"/>
                    </w:rPr>
                  </w:pPr>
                </w:p>
              </w:tc>
            </w:tr>
            <w:tr w:rsidR="00063222" w:rsidRPr="00063222" w14:paraId="74BE0E7F" w14:textId="77777777" w:rsidTr="00063222">
              <w:trPr>
                <w:ins w:id="336" w:author="Shadab Baid"/>
              </w:trPr>
              <w:tc>
                <w:tcPr>
                  <w:tcW w:w="2006" w:type="dxa"/>
                  <w:tcBorders>
                    <w:top w:val="single" w:sz="6" w:space="0" w:color="auto"/>
                    <w:left w:val="single" w:sz="6" w:space="0" w:color="auto"/>
                    <w:bottom w:val="single" w:sz="6" w:space="0" w:color="auto"/>
                    <w:right w:val="single" w:sz="6" w:space="0" w:color="auto"/>
                  </w:tcBorders>
                  <w:vAlign w:val="center"/>
                  <w:hideMark/>
                </w:tcPr>
                <w:p w14:paraId="228D4D00" w14:textId="77777777" w:rsidR="00063222" w:rsidRPr="00063222" w:rsidRDefault="00063222" w:rsidP="00063222">
                  <w:pPr>
                    <w:spacing w:after="0"/>
                    <w:rPr>
                      <w:ins w:id="337" w:author="Shadab Baid"/>
                      <w:rFonts w:ascii="Times New Roman" w:eastAsia="Times New Roman" w:hAnsi="Times New Roman" w:cs="Times New Roman"/>
                      <w:color w:val="auto"/>
                      <w:sz w:val="20"/>
                      <w:szCs w:val="24"/>
                      <w:lang w:val="en-IN" w:eastAsia="en-IN"/>
                    </w:rPr>
                  </w:pPr>
                  <w:ins w:id="338" w:author="Shadab Baid">
                    <w:r w:rsidRPr="00063222">
                      <w:rPr>
                        <w:rFonts w:ascii="Times New Roman" w:eastAsia="Times New Roman" w:hAnsi="Times New Roman" w:cs="Times New Roman"/>
                        <w:color w:val="auto"/>
                        <w:sz w:val="20"/>
                        <w:szCs w:val="24"/>
                        <w:lang w:val="en-IN" w:eastAsia="en-IN"/>
                      </w:rPr>
                      <w:t>Marital status</w:t>
                    </w:r>
                  </w:ins>
                </w:p>
              </w:tc>
              <w:tc>
                <w:tcPr>
                  <w:tcW w:w="2693" w:type="dxa"/>
                  <w:tcBorders>
                    <w:top w:val="single" w:sz="6" w:space="0" w:color="auto"/>
                    <w:left w:val="single" w:sz="6" w:space="0" w:color="auto"/>
                    <w:bottom w:val="single" w:sz="6" w:space="0" w:color="auto"/>
                    <w:right w:val="single" w:sz="6" w:space="0" w:color="auto"/>
                  </w:tcBorders>
                  <w:vAlign w:val="center"/>
                  <w:hideMark/>
                </w:tcPr>
                <w:p w14:paraId="21CFBFE2" w14:textId="77777777" w:rsidR="00063222" w:rsidRPr="00063222" w:rsidRDefault="00063222" w:rsidP="00063222">
                  <w:pPr>
                    <w:spacing w:after="0"/>
                    <w:rPr>
                      <w:ins w:id="339" w:author="Shadab Baid"/>
                      <w:rFonts w:ascii="Times New Roman" w:eastAsia="Times New Roman" w:hAnsi="Times New Roman" w:cs="Times New Roman"/>
                      <w:color w:val="auto"/>
                      <w:sz w:val="20"/>
                      <w:szCs w:val="24"/>
                      <w:lang w:val="en-IN" w:eastAsia="en-IN"/>
                    </w:rPr>
                  </w:pPr>
                  <w:ins w:id="340" w:author="Shadab Baid">
                    <w:r w:rsidRPr="00063222">
                      <w:rPr>
                        <w:rFonts w:ascii="Times New Roman" w:eastAsia="Times New Roman" w:hAnsi="Times New Roman" w:cs="Times New Roman"/>
                        <w:color w:val="auto"/>
                        <w:sz w:val="20"/>
                        <w:szCs w:val="24"/>
                        <w:lang w:val="en-IN" w:eastAsia="en-IN"/>
                      </w:rPr>
                      <w:t>Single/Married</w:t>
                    </w:r>
                  </w:ins>
                </w:p>
              </w:tc>
              <w:tc>
                <w:tcPr>
                  <w:tcW w:w="1701" w:type="dxa"/>
                  <w:tcBorders>
                    <w:top w:val="single" w:sz="6" w:space="0" w:color="auto"/>
                    <w:left w:val="single" w:sz="6" w:space="0" w:color="auto"/>
                    <w:bottom w:val="single" w:sz="6" w:space="0" w:color="auto"/>
                    <w:right w:val="single" w:sz="6" w:space="0" w:color="auto"/>
                  </w:tcBorders>
                  <w:vAlign w:val="center"/>
                  <w:hideMark/>
                </w:tcPr>
                <w:p w14:paraId="3A01147F" w14:textId="77777777" w:rsidR="00063222" w:rsidRPr="00063222" w:rsidRDefault="00063222" w:rsidP="00063222">
                  <w:pPr>
                    <w:spacing w:after="0"/>
                    <w:rPr>
                      <w:ins w:id="341" w:author="Shadab Baid"/>
                      <w:rFonts w:ascii="Times New Roman" w:eastAsia="Times New Roman" w:hAnsi="Times New Roman" w:cs="Times New Roman"/>
                      <w:color w:val="auto"/>
                      <w:sz w:val="20"/>
                      <w:szCs w:val="24"/>
                      <w:lang w:val="en-IN" w:eastAsia="en-IN"/>
                    </w:rPr>
                  </w:pPr>
                  <w:ins w:id="342" w:author="Shadab Baid">
                    <w:r w:rsidRPr="00063222">
                      <w:rPr>
                        <w:rFonts w:ascii="Times New Roman" w:eastAsia="Times New Roman" w:hAnsi="Times New Roman" w:cs="Times New Roman"/>
                        <w:color w:val="auto"/>
                        <w:sz w:val="20"/>
                        <w:szCs w:val="24"/>
                        <w:lang w:val="en-IN" w:eastAsia="en-IN"/>
                      </w:rPr>
                      <w:t>Use checkbox detection</w:t>
                    </w:r>
                  </w:ins>
                </w:p>
              </w:tc>
              <w:tc>
                <w:tcPr>
                  <w:tcW w:w="5025" w:type="dxa"/>
                  <w:tcBorders>
                    <w:top w:val="single" w:sz="6" w:space="0" w:color="auto"/>
                    <w:left w:val="single" w:sz="6" w:space="0" w:color="auto"/>
                    <w:bottom w:val="single" w:sz="6" w:space="0" w:color="auto"/>
                    <w:right w:val="single" w:sz="6" w:space="0" w:color="auto"/>
                  </w:tcBorders>
                  <w:vAlign w:val="center"/>
                  <w:hideMark/>
                </w:tcPr>
                <w:p w14:paraId="567C2C58" w14:textId="77777777" w:rsidR="00063222" w:rsidRPr="00063222" w:rsidRDefault="00063222" w:rsidP="00063222">
                  <w:pPr>
                    <w:spacing w:after="0"/>
                    <w:rPr>
                      <w:ins w:id="343" w:author="Shadab Baid"/>
                      <w:rFonts w:ascii="Times New Roman" w:eastAsia="Times New Roman" w:hAnsi="Times New Roman" w:cs="Times New Roman"/>
                      <w:color w:val="auto"/>
                      <w:sz w:val="20"/>
                      <w:szCs w:val="24"/>
                      <w:lang w:val="en-IN" w:eastAsia="en-IN"/>
                    </w:rPr>
                  </w:pPr>
                </w:p>
              </w:tc>
            </w:tr>
            <w:tr w:rsidR="00063222" w:rsidRPr="00063222" w14:paraId="542C4B31" w14:textId="77777777" w:rsidTr="00063222">
              <w:trPr>
                <w:ins w:id="344" w:author="Shadab Baid"/>
              </w:trPr>
              <w:tc>
                <w:tcPr>
                  <w:tcW w:w="2006" w:type="dxa"/>
                  <w:tcBorders>
                    <w:top w:val="single" w:sz="6" w:space="0" w:color="auto"/>
                    <w:left w:val="single" w:sz="6" w:space="0" w:color="auto"/>
                    <w:bottom w:val="single" w:sz="6" w:space="0" w:color="auto"/>
                    <w:right w:val="single" w:sz="6" w:space="0" w:color="auto"/>
                  </w:tcBorders>
                  <w:vAlign w:val="center"/>
                  <w:hideMark/>
                </w:tcPr>
                <w:p w14:paraId="3A3F18DF" w14:textId="77777777" w:rsidR="00063222" w:rsidRPr="00063222" w:rsidRDefault="00063222" w:rsidP="00063222">
                  <w:pPr>
                    <w:spacing w:after="0"/>
                    <w:rPr>
                      <w:ins w:id="345" w:author="Shadab Baid"/>
                      <w:rFonts w:ascii="Times New Roman" w:eastAsia="Times New Roman" w:hAnsi="Times New Roman" w:cs="Times New Roman"/>
                      <w:color w:val="auto"/>
                      <w:sz w:val="20"/>
                      <w:szCs w:val="24"/>
                      <w:lang w:val="en-IN" w:eastAsia="en-IN"/>
                    </w:rPr>
                  </w:pPr>
                  <w:ins w:id="346" w:author="Shadab Baid">
                    <w:r w:rsidRPr="00063222">
                      <w:rPr>
                        <w:rFonts w:ascii="Times New Roman" w:eastAsia="Times New Roman" w:hAnsi="Times New Roman" w:cs="Times New Roman"/>
                        <w:color w:val="auto"/>
                        <w:sz w:val="20"/>
                        <w:szCs w:val="24"/>
                        <w:lang w:val="en-IN" w:eastAsia="en-IN"/>
                      </w:rPr>
                      <w:t>Date of birth</w:t>
                    </w:r>
                  </w:ins>
                </w:p>
              </w:tc>
              <w:tc>
                <w:tcPr>
                  <w:tcW w:w="2693" w:type="dxa"/>
                  <w:tcBorders>
                    <w:top w:val="single" w:sz="6" w:space="0" w:color="auto"/>
                    <w:left w:val="single" w:sz="6" w:space="0" w:color="auto"/>
                    <w:bottom w:val="single" w:sz="6" w:space="0" w:color="auto"/>
                    <w:right w:val="single" w:sz="6" w:space="0" w:color="auto"/>
                  </w:tcBorders>
                  <w:vAlign w:val="center"/>
                  <w:hideMark/>
                </w:tcPr>
                <w:p w14:paraId="21A9EADF" w14:textId="77777777" w:rsidR="00063222" w:rsidRPr="00063222" w:rsidRDefault="00063222" w:rsidP="00063222">
                  <w:pPr>
                    <w:spacing w:after="0"/>
                    <w:rPr>
                      <w:ins w:id="347" w:author="Shadab Baid"/>
                      <w:rFonts w:ascii="Times New Roman" w:eastAsia="Times New Roman" w:hAnsi="Times New Roman" w:cs="Times New Roman"/>
                      <w:color w:val="auto"/>
                      <w:sz w:val="20"/>
                      <w:szCs w:val="24"/>
                      <w:lang w:val="en-IN" w:eastAsia="en-IN"/>
                    </w:rPr>
                  </w:pPr>
                </w:p>
              </w:tc>
              <w:tc>
                <w:tcPr>
                  <w:tcW w:w="1701" w:type="dxa"/>
                  <w:tcBorders>
                    <w:top w:val="single" w:sz="6" w:space="0" w:color="auto"/>
                    <w:left w:val="single" w:sz="6" w:space="0" w:color="auto"/>
                    <w:bottom w:val="single" w:sz="6" w:space="0" w:color="auto"/>
                    <w:right w:val="single" w:sz="6" w:space="0" w:color="auto"/>
                  </w:tcBorders>
                  <w:vAlign w:val="center"/>
                  <w:hideMark/>
                </w:tcPr>
                <w:p w14:paraId="0EA427E9" w14:textId="77777777" w:rsidR="00063222" w:rsidRPr="00063222" w:rsidRDefault="00063222" w:rsidP="00063222">
                  <w:pPr>
                    <w:spacing w:after="0"/>
                    <w:rPr>
                      <w:ins w:id="348" w:author="Shadab Baid"/>
                      <w:rFonts w:ascii="Times New Roman" w:eastAsia="Times New Roman" w:hAnsi="Times New Roman" w:cs="Times New Roman"/>
                      <w:color w:val="auto"/>
                      <w:sz w:val="20"/>
                      <w:szCs w:val="24"/>
                      <w:lang w:val="en-IN" w:eastAsia="en-IN"/>
                    </w:rPr>
                  </w:pPr>
                </w:p>
              </w:tc>
              <w:tc>
                <w:tcPr>
                  <w:tcW w:w="5025" w:type="dxa"/>
                  <w:tcBorders>
                    <w:top w:val="single" w:sz="6" w:space="0" w:color="auto"/>
                    <w:left w:val="single" w:sz="6" w:space="0" w:color="auto"/>
                    <w:bottom w:val="single" w:sz="6" w:space="0" w:color="auto"/>
                    <w:right w:val="single" w:sz="6" w:space="0" w:color="auto"/>
                  </w:tcBorders>
                  <w:vAlign w:val="center"/>
                  <w:hideMark/>
                </w:tcPr>
                <w:p w14:paraId="4A9BC047" w14:textId="77777777" w:rsidR="00063222" w:rsidRPr="00063222" w:rsidRDefault="00063222" w:rsidP="00063222">
                  <w:pPr>
                    <w:spacing w:after="0"/>
                    <w:rPr>
                      <w:ins w:id="349" w:author="Shadab Baid"/>
                      <w:rFonts w:ascii="Times New Roman" w:eastAsia="Times New Roman" w:hAnsi="Times New Roman" w:cs="Times New Roman"/>
                      <w:color w:val="auto"/>
                      <w:sz w:val="20"/>
                      <w:szCs w:val="24"/>
                      <w:lang w:val="en-IN" w:eastAsia="en-IN"/>
                    </w:rPr>
                  </w:pPr>
                </w:p>
              </w:tc>
            </w:tr>
            <w:tr w:rsidR="00063222" w:rsidRPr="00063222" w14:paraId="7DFD4A0B" w14:textId="77777777" w:rsidTr="00063222">
              <w:trPr>
                <w:ins w:id="350" w:author="Shadab Baid"/>
              </w:trPr>
              <w:tc>
                <w:tcPr>
                  <w:tcW w:w="2006" w:type="dxa"/>
                  <w:tcBorders>
                    <w:top w:val="single" w:sz="6" w:space="0" w:color="auto"/>
                    <w:left w:val="single" w:sz="6" w:space="0" w:color="auto"/>
                    <w:bottom w:val="single" w:sz="6" w:space="0" w:color="auto"/>
                    <w:right w:val="single" w:sz="6" w:space="0" w:color="auto"/>
                  </w:tcBorders>
                  <w:vAlign w:val="center"/>
                  <w:hideMark/>
                </w:tcPr>
                <w:p w14:paraId="424D8A1E" w14:textId="77777777" w:rsidR="00063222" w:rsidRPr="00063222" w:rsidRDefault="00063222" w:rsidP="00063222">
                  <w:pPr>
                    <w:spacing w:after="0"/>
                    <w:rPr>
                      <w:ins w:id="351" w:author="Shadab Baid"/>
                      <w:rFonts w:ascii="Times New Roman" w:eastAsia="Times New Roman" w:hAnsi="Times New Roman" w:cs="Times New Roman"/>
                      <w:color w:val="auto"/>
                      <w:sz w:val="20"/>
                      <w:szCs w:val="24"/>
                      <w:lang w:val="en-IN" w:eastAsia="en-IN"/>
                    </w:rPr>
                  </w:pPr>
                  <w:ins w:id="352" w:author="Shadab Baid">
                    <w:r w:rsidRPr="00063222">
                      <w:rPr>
                        <w:rFonts w:ascii="Times New Roman" w:eastAsia="Times New Roman" w:hAnsi="Times New Roman" w:cs="Times New Roman"/>
                        <w:color w:val="auto"/>
                        <w:sz w:val="20"/>
                        <w:szCs w:val="24"/>
                        <w:lang w:val="en-IN" w:eastAsia="en-IN"/>
                      </w:rPr>
                      <w:t>Nationality</w:t>
                    </w:r>
                  </w:ins>
                </w:p>
              </w:tc>
              <w:tc>
                <w:tcPr>
                  <w:tcW w:w="2693" w:type="dxa"/>
                  <w:tcBorders>
                    <w:top w:val="single" w:sz="6" w:space="0" w:color="auto"/>
                    <w:left w:val="single" w:sz="6" w:space="0" w:color="auto"/>
                    <w:bottom w:val="single" w:sz="6" w:space="0" w:color="auto"/>
                    <w:right w:val="single" w:sz="6" w:space="0" w:color="auto"/>
                  </w:tcBorders>
                  <w:vAlign w:val="center"/>
                  <w:hideMark/>
                </w:tcPr>
                <w:p w14:paraId="33B86948" w14:textId="77777777" w:rsidR="00063222" w:rsidRPr="00063222" w:rsidRDefault="00063222" w:rsidP="00063222">
                  <w:pPr>
                    <w:spacing w:after="0"/>
                    <w:rPr>
                      <w:ins w:id="353" w:author="Shadab Baid"/>
                      <w:rFonts w:ascii="Times New Roman" w:eastAsia="Times New Roman" w:hAnsi="Times New Roman" w:cs="Times New Roman"/>
                      <w:color w:val="auto"/>
                      <w:sz w:val="20"/>
                      <w:szCs w:val="24"/>
                      <w:lang w:val="en-IN" w:eastAsia="en-IN"/>
                    </w:rPr>
                  </w:pPr>
                  <w:ins w:id="354" w:author="Shadab Baid">
                    <w:r w:rsidRPr="00063222">
                      <w:rPr>
                        <w:rFonts w:ascii="Times New Roman" w:eastAsia="Times New Roman" w:hAnsi="Times New Roman" w:cs="Times New Roman"/>
                        <w:color w:val="auto"/>
                        <w:sz w:val="20"/>
                        <w:szCs w:val="24"/>
                        <w:lang w:val="en-IN" w:eastAsia="en-IN"/>
                      </w:rPr>
                      <w:t>Indian/Other</w:t>
                    </w:r>
                  </w:ins>
                </w:p>
              </w:tc>
              <w:tc>
                <w:tcPr>
                  <w:tcW w:w="1701" w:type="dxa"/>
                  <w:tcBorders>
                    <w:top w:val="single" w:sz="6" w:space="0" w:color="auto"/>
                    <w:left w:val="single" w:sz="6" w:space="0" w:color="auto"/>
                    <w:bottom w:val="single" w:sz="6" w:space="0" w:color="auto"/>
                    <w:right w:val="single" w:sz="6" w:space="0" w:color="auto"/>
                  </w:tcBorders>
                  <w:vAlign w:val="center"/>
                  <w:hideMark/>
                </w:tcPr>
                <w:p w14:paraId="44ABB477" w14:textId="77777777" w:rsidR="00063222" w:rsidRPr="00063222" w:rsidRDefault="00063222" w:rsidP="00063222">
                  <w:pPr>
                    <w:spacing w:after="0"/>
                    <w:rPr>
                      <w:ins w:id="355" w:author="Shadab Baid"/>
                      <w:rFonts w:ascii="Times New Roman" w:eastAsia="Times New Roman" w:hAnsi="Times New Roman" w:cs="Times New Roman"/>
                      <w:color w:val="auto"/>
                      <w:sz w:val="20"/>
                      <w:szCs w:val="24"/>
                      <w:lang w:val="en-IN" w:eastAsia="en-IN"/>
                    </w:rPr>
                  </w:pPr>
                  <w:ins w:id="356" w:author="Shadab Baid">
                    <w:r w:rsidRPr="00063222">
                      <w:rPr>
                        <w:rFonts w:ascii="Times New Roman" w:eastAsia="Times New Roman" w:hAnsi="Times New Roman" w:cs="Times New Roman"/>
                        <w:color w:val="auto"/>
                        <w:sz w:val="20"/>
                        <w:szCs w:val="24"/>
                        <w:lang w:val="en-IN" w:eastAsia="en-IN"/>
                      </w:rPr>
                      <w:t>Extract the Nationality text if Other is selected</w:t>
                    </w:r>
                  </w:ins>
                </w:p>
              </w:tc>
              <w:tc>
                <w:tcPr>
                  <w:tcW w:w="5025" w:type="dxa"/>
                  <w:tcBorders>
                    <w:top w:val="single" w:sz="6" w:space="0" w:color="auto"/>
                    <w:left w:val="single" w:sz="6" w:space="0" w:color="auto"/>
                    <w:bottom w:val="single" w:sz="6" w:space="0" w:color="auto"/>
                    <w:right w:val="single" w:sz="6" w:space="0" w:color="auto"/>
                  </w:tcBorders>
                  <w:vAlign w:val="center"/>
                  <w:hideMark/>
                </w:tcPr>
                <w:p w14:paraId="0A3713BF" w14:textId="77777777" w:rsidR="00063222" w:rsidRPr="00063222" w:rsidRDefault="00063222" w:rsidP="00063222">
                  <w:pPr>
                    <w:spacing w:after="0"/>
                    <w:rPr>
                      <w:ins w:id="357" w:author="Shadab Baid"/>
                      <w:rFonts w:ascii="Times New Roman" w:eastAsia="Times New Roman" w:hAnsi="Times New Roman" w:cs="Times New Roman"/>
                      <w:color w:val="auto"/>
                      <w:sz w:val="20"/>
                      <w:szCs w:val="24"/>
                      <w:lang w:val="en-IN" w:eastAsia="en-IN"/>
                    </w:rPr>
                  </w:pPr>
                </w:p>
              </w:tc>
            </w:tr>
            <w:tr w:rsidR="00063222" w:rsidRPr="00063222" w14:paraId="73A650D6" w14:textId="77777777" w:rsidTr="00063222">
              <w:trPr>
                <w:ins w:id="358" w:author="Shadab Baid"/>
              </w:trPr>
              <w:tc>
                <w:tcPr>
                  <w:tcW w:w="2006" w:type="dxa"/>
                  <w:tcBorders>
                    <w:top w:val="single" w:sz="6" w:space="0" w:color="auto"/>
                    <w:left w:val="single" w:sz="6" w:space="0" w:color="auto"/>
                    <w:bottom w:val="single" w:sz="6" w:space="0" w:color="auto"/>
                    <w:right w:val="single" w:sz="6" w:space="0" w:color="auto"/>
                  </w:tcBorders>
                  <w:vAlign w:val="center"/>
                  <w:hideMark/>
                </w:tcPr>
                <w:p w14:paraId="790E8905" w14:textId="77777777" w:rsidR="00063222" w:rsidRPr="00063222" w:rsidRDefault="00063222" w:rsidP="00063222">
                  <w:pPr>
                    <w:spacing w:after="0"/>
                    <w:rPr>
                      <w:ins w:id="359" w:author="Shadab Baid"/>
                      <w:rFonts w:ascii="Times New Roman" w:eastAsia="Times New Roman" w:hAnsi="Times New Roman" w:cs="Times New Roman"/>
                      <w:color w:val="auto"/>
                      <w:sz w:val="20"/>
                      <w:szCs w:val="24"/>
                      <w:lang w:val="en-IN" w:eastAsia="en-IN"/>
                    </w:rPr>
                  </w:pPr>
                  <w:ins w:id="360" w:author="Shadab Baid">
                    <w:r w:rsidRPr="00063222">
                      <w:rPr>
                        <w:rFonts w:ascii="Times New Roman" w:eastAsia="Times New Roman" w:hAnsi="Times New Roman" w:cs="Times New Roman"/>
                        <w:color w:val="auto"/>
                        <w:sz w:val="20"/>
                        <w:szCs w:val="24"/>
                        <w:lang w:val="en-IN" w:eastAsia="en-IN"/>
                      </w:rPr>
                      <w:t>Residential status</w:t>
                    </w:r>
                  </w:ins>
                </w:p>
              </w:tc>
              <w:tc>
                <w:tcPr>
                  <w:tcW w:w="2693" w:type="dxa"/>
                  <w:tcBorders>
                    <w:top w:val="single" w:sz="6" w:space="0" w:color="auto"/>
                    <w:left w:val="single" w:sz="6" w:space="0" w:color="auto"/>
                    <w:bottom w:val="single" w:sz="6" w:space="0" w:color="auto"/>
                    <w:right w:val="single" w:sz="6" w:space="0" w:color="auto"/>
                  </w:tcBorders>
                  <w:vAlign w:val="center"/>
                  <w:hideMark/>
                </w:tcPr>
                <w:p w14:paraId="3DAB7CED" w14:textId="77777777" w:rsidR="00063222" w:rsidRPr="00063222" w:rsidRDefault="00063222" w:rsidP="00063222">
                  <w:pPr>
                    <w:spacing w:after="0"/>
                    <w:rPr>
                      <w:ins w:id="361" w:author="Shadab Baid"/>
                      <w:rFonts w:ascii="Times New Roman" w:eastAsia="Times New Roman" w:hAnsi="Times New Roman" w:cs="Times New Roman"/>
                      <w:color w:val="auto"/>
                      <w:sz w:val="20"/>
                      <w:szCs w:val="24"/>
                      <w:lang w:val="en-IN" w:eastAsia="en-IN"/>
                    </w:rPr>
                  </w:pPr>
                  <w:ins w:id="362" w:author="Shadab Baid">
                    <w:r w:rsidRPr="00063222">
                      <w:rPr>
                        <w:rFonts w:ascii="Times New Roman" w:eastAsia="Times New Roman" w:hAnsi="Times New Roman" w:cs="Times New Roman"/>
                        <w:color w:val="auto"/>
                        <w:sz w:val="20"/>
                        <w:szCs w:val="24"/>
                        <w:lang w:val="en-IN" w:eastAsia="en-IN"/>
                      </w:rPr>
                      <w:t>Resident Individual/ Non- Resident/ Foreign National</w:t>
                    </w:r>
                  </w:ins>
                </w:p>
              </w:tc>
              <w:tc>
                <w:tcPr>
                  <w:tcW w:w="1701" w:type="dxa"/>
                  <w:tcBorders>
                    <w:top w:val="single" w:sz="6" w:space="0" w:color="auto"/>
                    <w:left w:val="single" w:sz="6" w:space="0" w:color="auto"/>
                    <w:bottom w:val="single" w:sz="6" w:space="0" w:color="auto"/>
                    <w:right w:val="single" w:sz="6" w:space="0" w:color="auto"/>
                  </w:tcBorders>
                  <w:vAlign w:val="center"/>
                  <w:hideMark/>
                </w:tcPr>
                <w:p w14:paraId="76E47087" w14:textId="77777777" w:rsidR="00063222" w:rsidRPr="00063222" w:rsidRDefault="00063222" w:rsidP="00063222">
                  <w:pPr>
                    <w:spacing w:after="0"/>
                    <w:rPr>
                      <w:ins w:id="363" w:author="Shadab Baid"/>
                      <w:rFonts w:ascii="Times New Roman" w:eastAsia="Times New Roman" w:hAnsi="Times New Roman" w:cs="Times New Roman"/>
                      <w:color w:val="auto"/>
                      <w:sz w:val="20"/>
                      <w:szCs w:val="24"/>
                      <w:lang w:val="en-IN" w:eastAsia="en-IN"/>
                    </w:rPr>
                  </w:pPr>
                  <w:ins w:id="364" w:author="Shadab Baid">
                    <w:r w:rsidRPr="00063222">
                      <w:rPr>
                        <w:rFonts w:ascii="Times New Roman" w:eastAsia="Times New Roman" w:hAnsi="Times New Roman" w:cs="Times New Roman"/>
                        <w:color w:val="auto"/>
                        <w:sz w:val="20"/>
                        <w:szCs w:val="24"/>
                        <w:lang w:val="en-IN" w:eastAsia="en-IN"/>
                      </w:rPr>
                      <w:t>Use checkbox detection</w:t>
                    </w:r>
                  </w:ins>
                </w:p>
              </w:tc>
              <w:tc>
                <w:tcPr>
                  <w:tcW w:w="5025" w:type="dxa"/>
                  <w:tcBorders>
                    <w:top w:val="single" w:sz="6" w:space="0" w:color="auto"/>
                    <w:left w:val="single" w:sz="6" w:space="0" w:color="auto"/>
                    <w:bottom w:val="single" w:sz="6" w:space="0" w:color="auto"/>
                    <w:right w:val="single" w:sz="6" w:space="0" w:color="auto"/>
                  </w:tcBorders>
                  <w:vAlign w:val="center"/>
                  <w:hideMark/>
                </w:tcPr>
                <w:p w14:paraId="34BDE27B" w14:textId="77777777" w:rsidR="00063222" w:rsidRPr="00063222" w:rsidRDefault="00063222" w:rsidP="00063222">
                  <w:pPr>
                    <w:spacing w:after="0"/>
                    <w:rPr>
                      <w:ins w:id="365" w:author="Shadab Baid"/>
                      <w:rFonts w:ascii="Times New Roman" w:eastAsia="Times New Roman" w:hAnsi="Times New Roman" w:cs="Times New Roman"/>
                      <w:color w:val="auto"/>
                      <w:sz w:val="20"/>
                      <w:szCs w:val="24"/>
                      <w:lang w:val="en-IN" w:eastAsia="en-IN"/>
                    </w:rPr>
                  </w:pPr>
                </w:p>
              </w:tc>
            </w:tr>
            <w:tr w:rsidR="00063222" w:rsidRPr="00063222" w14:paraId="642C4549" w14:textId="77777777" w:rsidTr="00063222">
              <w:trPr>
                <w:ins w:id="366" w:author="Shadab Baid"/>
              </w:trPr>
              <w:tc>
                <w:tcPr>
                  <w:tcW w:w="2006" w:type="dxa"/>
                  <w:tcBorders>
                    <w:top w:val="single" w:sz="6" w:space="0" w:color="auto"/>
                    <w:left w:val="single" w:sz="6" w:space="0" w:color="auto"/>
                    <w:bottom w:val="single" w:sz="6" w:space="0" w:color="auto"/>
                    <w:right w:val="single" w:sz="6" w:space="0" w:color="auto"/>
                  </w:tcBorders>
                  <w:vAlign w:val="center"/>
                  <w:hideMark/>
                </w:tcPr>
                <w:p w14:paraId="4E781EDF" w14:textId="77777777" w:rsidR="00063222" w:rsidRPr="00063222" w:rsidRDefault="00063222" w:rsidP="00063222">
                  <w:pPr>
                    <w:spacing w:after="0"/>
                    <w:rPr>
                      <w:ins w:id="367" w:author="Shadab Baid"/>
                      <w:rFonts w:ascii="Times New Roman" w:eastAsia="Times New Roman" w:hAnsi="Times New Roman" w:cs="Times New Roman"/>
                      <w:color w:val="auto"/>
                      <w:sz w:val="20"/>
                      <w:szCs w:val="24"/>
                      <w:lang w:val="en-IN" w:eastAsia="en-IN"/>
                    </w:rPr>
                  </w:pPr>
                  <w:ins w:id="368" w:author="Shadab Baid">
                    <w:r w:rsidRPr="00063222">
                      <w:rPr>
                        <w:rFonts w:ascii="Times New Roman" w:eastAsia="Times New Roman" w:hAnsi="Times New Roman" w:cs="Times New Roman"/>
                        <w:color w:val="auto"/>
                        <w:sz w:val="20"/>
                        <w:szCs w:val="24"/>
                        <w:lang w:val="en-IN" w:eastAsia="en-IN"/>
                      </w:rPr>
                      <w:t>Address for correspondence</w:t>
                    </w:r>
                  </w:ins>
                </w:p>
              </w:tc>
              <w:tc>
                <w:tcPr>
                  <w:tcW w:w="2693" w:type="dxa"/>
                  <w:tcBorders>
                    <w:top w:val="single" w:sz="6" w:space="0" w:color="auto"/>
                    <w:left w:val="single" w:sz="6" w:space="0" w:color="auto"/>
                    <w:bottom w:val="single" w:sz="6" w:space="0" w:color="auto"/>
                    <w:right w:val="single" w:sz="6" w:space="0" w:color="auto"/>
                  </w:tcBorders>
                  <w:vAlign w:val="center"/>
                  <w:hideMark/>
                </w:tcPr>
                <w:p w14:paraId="71453809" w14:textId="77777777" w:rsidR="00063222" w:rsidRPr="00063222" w:rsidRDefault="00063222" w:rsidP="00063222">
                  <w:pPr>
                    <w:spacing w:after="0"/>
                    <w:rPr>
                      <w:ins w:id="369" w:author="Shadab Baid"/>
                      <w:rFonts w:ascii="Times New Roman" w:eastAsia="Times New Roman" w:hAnsi="Times New Roman" w:cs="Times New Roman"/>
                      <w:color w:val="auto"/>
                      <w:sz w:val="20"/>
                      <w:szCs w:val="24"/>
                      <w:lang w:val="en-IN" w:eastAsia="en-IN"/>
                    </w:rPr>
                  </w:pPr>
                </w:p>
              </w:tc>
              <w:tc>
                <w:tcPr>
                  <w:tcW w:w="1701" w:type="dxa"/>
                  <w:tcBorders>
                    <w:top w:val="single" w:sz="6" w:space="0" w:color="auto"/>
                    <w:left w:val="single" w:sz="6" w:space="0" w:color="auto"/>
                    <w:bottom w:val="single" w:sz="6" w:space="0" w:color="auto"/>
                    <w:right w:val="single" w:sz="6" w:space="0" w:color="auto"/>
                  </w:tcBorders>
                  <w:vAlign w:val="center"/>
                  <w:hideMark/>
                </w:tcPr>
                <w:p w14:paraId="0783A81C" w14:textId="77777777" w:rsidR="00063222" w:rsidRPr="00063222" w:rsidRDefault="00063222" w:rsidP="00063222">
                  <w:pPr>
                    <w:spacing w:after="0"/>
                    <w:rPr>
                      <w:ins w:id="370" w:author="Shadab Baid"/>
                      <w:rFonts w:ascii="Times New Roman" w:eastAsia="Times New Roman" w:hAnsi="Times New Roman" w:cs="Times New Roman"/>
                      <w:color w:val="auto"/>
                      <w:sz w:val="20"/>
                      <w:szCs w:val="24"/>
                      <w:lang w:val="en-IN" w:eastAsia="en-IN"/>
                    </w:rPr>
                  </w:pPr>
                </w:p>
              </w:tc>
              <w:tc>
                <w:tcPr>
                  <w:tcW w:w="5025" w:type="dxa"/>
                  <w:tcBorders>
                    <w:top w:val="single" w:sz="6" w:space="0" w:color="auto"/>
                    <w:left w:val="single" w:sz="6" w:space="0" w:color="auto"/>
                    <w:bottom w:val="single" w:sz="6" w:space="0" w:color="auto"/>
                    <w:right w:val="single" w:sz="6" w:space="0" w:color="auto"/>
                  </w:tcBorders>
                  <w:vAlign w:val="center"/>
                  <w:hideMark/>
                </w:tcPr>
                <w:p w14:paraId="60D4F0F1" w14:textId="77777777" w:rsidR="00063222" w:rsidRPr="00063222" w:rsidRDefault="00063222" w:rsidP="00063222">
                  <w:pPr>
                    <w:spacing w:after="0"/>
                    <w:rPr>
                      <w:ins w:id="371" w:author="Shadab Baid"/>
                      <w:rFonts w:ascii="Times New Roman" w:eastAsia="Times New Roman" w:hAnsi="Times New Roman" w:cs="Times New Roman"/>
                      <w:color w:val="auto"/>
                      <w:sz w:val="20"/>
                      <w:szCs w:val="24"/>
                      <w:lang w:val="en-IN" w:eastAsia="en-IN"/>
                    </w:rPr>
                  </w:pPr>
                </w:p>
              </w:tc>
            </w:tr>
            <w:tr w:rsidR="00063222" w:rsidRPr="00063222" w14:paraId="08842442" w14:textId="77777777" w:rsidTr="00063222">
              <w:trPr>
                <w:ins w:id="372" w:author="Shadab Baid"/>
              </w:trPr>
              <w:tc>
                <w:tcPr>
                  <w:tcW w:w="2006" w:type="dxa"/>
                  <w:tcBorders>
                    <w:top w:val="single" w:sz="6" w:space="0" w:color="auto"/>
                    <w:left w:val="single" w:sz="6" w:space="0" w:color="auto"/>
                    <w:bottom w:val="single" w:sz="6" w:space="0" w:color="auto"/>
                    <w:right w:val="single" w:sz="6" w:space="0" w:color="auto"/>
                  </w:tcBorders>
                  <w:vAlign w:val="center"/>
                  <w:hideMark/>
                </w:tcPr>
                <w:p w14:paraId="116AE567" w14:textId="77777777" w:rsidR="00063222" w:rsidRPr="00063222" w:rsidRDefault="00063222" w:rsidP="00063222">
                  <w:pPr>
                    <w:spacing w:after="0"/>
                    <w:rPr>
                      <w:ins w:id="373" w:author="Shadab Baid"/>
                      <w:rFonts w:ascii="Times New Roman" w:eastAsia="Times New Roman" w:hAnsi="Times New Roman" w:cs="Times New Roman"/>
                      <w:color w:val="auto"/>
                      <w:sz w:val="20"/>
                      <w:szCs w:val="24"/>
                      <w:lang w:val="en-IN" w:eastAsia="en-IN"/>
                    </w:rPr>
                  </w:pPr>
                  <w:ins w:id="374" w:author="Shadab Baid">
                    <w:r w:rsidRPr="00063222">
                      <w:rPr>
                        <w:rFonts w:ascii="Times New Roman" w:eastAsia="Times New Roman" w:hAnsi="Times New Roman" w:cs="Times New Roman"/>
                        <w:color w:val="auto"/>
                        <w:sz w:val="20"/>
                        <w:szCs w:val="24"/>
                        <w:lang w:val="en-IN" w:eastAsia="en-IN"/>
                      </w:rPr>
                      <w:lastRenderedPageBreak/>
                      <w:t>Applicant signature</w:t>
                    </w:r>
                  </w:ins>
                </w:p>
              </w:tc>
              <w:tc>
                <w:tcPr>
                  <w:tcW w:w="2693" w:type="dxa"/>
                  <w:tcBorders>
                    <w:top w:val="single" w:sz="6" w:space="0" w:color="auto"/>
                    <w:left w:val="single" w:sz="6" w:space="0" w:color="auto"/>
                    <w:bottom w:val="single" w:sz="6" w:space="0" w:color="auto"/>
                    <w:right w:val="single" w:sz="6" w:space="0" w:color="auto"/>
                  </w:tcBorders>
                  <w:vAlign w:val="center"/>
                  <w:hideMark/>
                </w:tcPr>
                <w:p w14:paraId="4CEF58C3" w14:textId="77777777" w:rsidR="00063222" w:rsidRPr="00063222" w:rsidRDefault="00063222" w:rsidP="00063222">
                  <w:pPr>
                    <w:spacing w:after="0"/>
                    <w:rPr>
                      <w:ins w:id="375" w:author="Shadab Baid"/>
                      <w:rFonts w:ascii="Times New Roman" w:eastAsia="Times New Roman" w:hAnsi="Times New Roman" w:cs="Times New Roman"/>
                      <w:color w:val="auto"/>
                      <w:sz w:val="20"/>
                      <w:szCs w:val="24"/>
                      <w:lang w:val="en-IN" w:eastAsia="en-IN"/>
                    </w:rPr>
                  </w:pPr>
                </w:p>
              </w:tc>
              <w:tc>
                <w:tcPr>
                  <w:tcW w:w="1701" w:type="dxa"/>
                  <w:tcBorders>
                    <w:top w:val="single" w:sz="6" w:space="0" w:color="auto"/>
                    <w:left w:val="single" w:sz="6" w:space="0" w:color="auto"/>
                    <w:bottom w:val="single" w:sz="6" w:space="0" w:color="auto"/>
                    <w:right w:val="single" w:sz="6" w:space="0" w:color="auto"/>
                  </w:tcBorders>
                  <w:vAlign w:val="center"/>
                  <w:hideMark/>
                </w:tcPr>
                <w:p w14:paraId="152D2176" w14:textId="77777777" w:rsidR="00063222" w:rsidRPr="00063222" w:rsidRDefault="00063222" w:rsidP="00063222">
                  <w:pPr>
                    <w:spacing w:after="0"/>
                    <w:rPr>
                      <w:ins w:id="376" w:author="Shadab Baid"/>
                      <w:rFonts w:ascii="Times New Roman" w:eastAsia="Times New Roman" w:hAnsi="Times New Roman" w:cs="Times New Roman"/>
                      <w:color w:val="auto"/>
                      <w:sz w:val="20"/>
                      <w:szCs w:val="24"/>
                      <w:lang w:val="en-IN" w:eastAsia="en-IN"/>
                    </w:rPr>
                  </w:pPr>
                  <w:ins w:id="377" w:author="Shadab Baid">
                    <w:r w:rsidRPr="00063222">
                      <w:rPr>
                        <w:rFonts w:ascii="Times New Roman" w:eastAsia="Times New Roman" w:hAnsi="Times New Roman" w:cs="Times New Roman"/>
                        <w:color w:val="auto"/>
                        <w:sz w:val="20"/>
                        <w:szCs w:val="24"/>
                        <w:lang w:val="en-IN" w:eastAsia="en-IN"/>
                      </w:rPr>
                      <w:t>Use signature detection to check whether the document is signed by the applicant</w:t>
                    </w:r>
                  </w:ins>
                </w:p>
              </w:tc>
              <w:tc>
                <w:tcPr>
                  <w:tcW w:w="5025" w:type="dxa"/>
                  <w:tcBorders>
                    <w:top w:val="single" w:sz="6" w:space="0" w:color="auto"/>
                    <w:left w:val="single" w:sz="6" w:space="0" w:color="auto"/>
                    <w:bottom w:val="single" w:sz="6" w:space="0" w:color="auto"/>
                    <w:right w:val="single" w:sz="6" w:space="0" w:color="auto"/>
                  </w:tcBorders>
                  <w:vAlign w:val="center"/>
                  <w:hideMark/>
                </w:tcPr>
                <w:p w14:paraId="7F695F90" w14:textId="77777777" w:rsidR="00063222" w:rsidRPr="00063222" w:rsidRDefault="00063222" w:rsidP="00063222">
                  <w:pPr>
                    <w:spacing w:after="0"/>
                    <w:rPr>
                      <w:ins w:id="378" w:author="Shadab Baid"/>
                      <w:rFonts w:ascii="Times New Roman" w:eastAsia="Times New Roman" w:hAnsi="Times New Roman" w:cs="Times New Roman"/>
                      <w:color w:val="auto"/>
                      <w:sz w:val="20"/>
                      <w:szCs w:val="24"/>
                      <w:lang w:val="en-IN" w:eastAsia="en-IN"/>
                    </w:rPr>
                  </w:pPr>
                </w:p>
              </w:tc>
            </w:tr>
          </w:tbl>
          <w:p w14:paraId="431A1B09" w14:textId="77777777" w:rsidR="00063222" w:rsidRPr="00063222" w:rsidRDefault="00063222" w:rsidP="00063222">
            <w:pPr>
              <w:pStyle w:val="table"/>
              <w:keepNext/>
              <w:rPr>
                <w:ins w:id="379" w:author="Shadab Baid"/>
                <w:rFonts w:cs="Open Sans"/>
                <w:sz w:val="12"/>
              </w:rPr>
            </w:pPr>
          </w:p>
        </w:tc>
        <w:tc>
          <w:tcPr>
            <w:tcW w:w="1816" w:type="pct"/>
          </w:tcPr>
          <w:p w14:paraId="5B8BF8E4" w14:textId="77777777" w:rsidR="00063222" w:rsidRPr="00063222" w:rsidRDefault="00063222" w:rsidP="00063222">
            <w:pPr>
              <w:pStyle w:val="table"/>
              <w:keepNext/>
              <w:rPr>
                <w:ins w:id="380" w:author="Shadab Baid"/>
                <w:rFonts w:cs="Open Sans"/>
                <w:b/>
                <w:sz w:val="12"/>
              </w:rPr>
            </w:pPr>
            <w:ins w:id="381" w:author="Shadab Baid">
              <w:r w:rsidRPr="00063222">
                <w:rPr>
                  <w:rFonts w:cs="Open Sans"/>
                  <w:b/>
                  <w:sz w:val="12"/>
                </w:rPr>
                <w:lastRenderedPageBreak/>
                <w:t>Est. time: 0.0 sec.</w:t>
              </w:r>
            </w:ins>
          </w:p>
        </w:tc>
      </w:tr>
    </w:tbl>
    <w:p w14:paraId="0CE74114" w14:textId="3A83C534" w:rsidR="00B10AD4" w:rsidRDefault="00B10AD4">
      <w:pPr>
        <w:spacing w:line="360" w:lineRule="auto"/>
        <w:ind w:firstLine="360"/>
        <w:rPr>
          <w:ins w:id="382" w:author="Shadab Baid"/>
          <w:rFonts w:eastAsiaTheme="minorHAnsi" w:cs="Open Sans"/>
          <w:bCs/>
          <w:sz w:val="16"/>
          <w:szCs w:val="16"/>
          <w:lang w:val="en-CA" w:eastAsia="en-CA"/>
        </w:rPr>
      </w:pPr>
    </w:p>
    <w:p w14:paraId="6C3138A6" w14:textId="72E17807" w:rsidR="00B10AD4" w:rsidRDefault="00B10AD4">
      <w:pPr>
        <w:spacing w:line="360" w:lineRule="auto"/>
        <w:ind w:firstLine="360"/>
        <w:rPr>
          <w:ins w:id="383" w:author="Shadab Baid"/>
          <w:rFonts w:eastAsiaTheme="minorHAnsi" w:cs="Open Sans"/>
          <w:bCs/>
          <w:sz w:val="16"/>
          <w:szCs w:val="16"/>
          <w:lang w:val="en-CA" w:eastAsia="en-CA"/>
        </w:rPr>
      </w:pPr>
    </w:p>
    <w:p w14:paraId="4EC6A2A6" w14:textId="601E4F8B" w:rsidR="00B10AD4" w:rsidRDefault="00B10AD4">
      <w:pPr>
        <w:spacing w:line="360" w:lineRule="auto"/>
        <w:ind w:firstLine="360"/>
        <w:rPr>
          <w:ins w:id="384" w:author="Shadab Baid"/>
          <w:rFonts w:eastAsiaTheme="minorHAnsi" w:cs="Open Sans"/>
          <w:bCs/>
          <w:sz w:val="16"/>
          <w:szCs w:val="16"/>
          <w:lang w:val="en-CA" w:eastAsia="en-CA"/>
        </w:rPr>
      </w:pPr>
    </w:p>
    <w:p w14:paraId="05DE6995" w14:textId="5C3CC895" w:rsidR="00B10AD4" w:rsidRDefault="00B10AD4">
      <w:pPr>
        <w:spacing w:line="360" w:lineRule="auto"/>
        <w:ind w:firstLine="360"/>
        <w:rPr>
          <w:ins w:id="385" w:author="Shadab Baid"/>
          <w:rFonts w:eastAsiaTheme="minorHAnsi" w:cs="Open Sans"/>
          <w:bCs/>
          <w:sz w:val="16"/>
          <w:szCs w:val="16"/>
          <w:lang w:val="en-CA" w:eastAsia="en-CA"/>
        </w:rPr>
      </w:pPr>
    </w:p>
    <w:p w14:paraId="22E7EA80" w14:textId="26F40101" w:rsidR="00B10AD4" w:rsidRDefault="00B10AD4">
      <w:pPr>
        <w:spacing w:line="360" w:lineRule="auto"/>
        <w:ind w:firstLine="360"/>
        <w:rPr>
          <w:ins w:id="386" w:author="Shadab Baid"/>
          <w:rFonts w:eastAsiaTheme="minorHAnsi" w:cs="Open Sans"/>
          <w:bCs/>
          <w:sz w:val="16"/>
          <w:szCs w:val="16"/>
          <w:lang w:val="en-CA" w:eastAsia="en-CA"/>
        </w:rPr>
      </w:pPr>
    </w:p>
    <w:p w14:paraId="79D74945" w14:textId="4CC357AE" w:rsidR="00B10AD4" w:rsidRDefault="00B10AD4">
      <w:pPr>
        <w:spacing w:line="360" w:lineRule="auto"/>
        <w:ind w:firstLine="360"/>
        <w:rPr>
          <w:ins w:id="387" w:author="Shadab Baid"/>
          <w:rFonts w:eastAsiaTheme="minorHAnsi" w:cs="Open Sans"/>
          <w:bCs/>
          <w:sz w:val="16"/>
          <w:szCs w:val="16"/>
          <w:lang w:val="en-CA" w:eastAsia="en-CA"/>
        </w:rPr>
      </w:pPr>
    </w:p>
    <w:p w14:paraId="7D078A25" w14:textId="44B29146" w:rsidR="00B10AD4" w:rsidRDefault="00B10AD4">
      <w:pPr>
        <w:spacing w:line="360" w:lineRule="auto"/>
        <w:ind w:firstLine="360"/>
        <w:rPr>
          <w:ins w:id="388" w:author="Shadab Baid"/>
          <w:rFonts w:eastAsiaTheme="minorHAnsi" w:cs="Open Sans"/>
          <w:bCs/>
          <w:sz w:val="16"/>
          <w:szCs w:val="16"/>
          <w:lang w:val="en-CA" w:eastAsia="en-CA"/>
        </w:rPr>
      </w:pPr>
    </w:p>
    <w:p w14:paraId="117BFE6D" w14:textId="508DC922" w:rsidR="00B10AD4" w:rsidRDefault="00B10AD4">
      <w:pPr>
        <w:spacing w:line="360" w:lineRule="auto"/>
        <w:ind w:firstLine="360"/>
        <w:rPr>
          <w:ins w:id="389" w:author="Shadab Baid"/>
          <w:rFonts w:eastAsiaTheme="minorHAnsi" w:cs="Open Sans"/>
          <w:bCs/>
          <w:sz w:val="16"/>
          <w:szCs w:val="16"/>
          <w:lang w:val="en-CA" w:eastAsia="en-CA"/>
        </w:rPr>
      </w:pPr>
    </w:p>
    <w:p w14:paraId="6A69EF3F" w14:textId="5F272223" w:rsidR="00B10AD4" w:rsidRDefault="00B10AD4">
      <w:pPr>
        <w:spacing w:line="360" w:lineRule="auto"/>
        <w:ind w:firstLine="360"/>
        <w:rPr>
          <w:ins w:id="390" w:author="Shadab Baid"/>
          <w:rFonts w:eastAsiaTheme="minorHAnsi" w:cs="Open Sans"/>
          <w:bCs/>
          <w:sz w:val="16"/>
          <w:szCs w:val="16"/>
          <w:lang w:val="en-CA" w:eastAsia="en-CA"/>
        </w:rPr>
      </w:pPr>
    </w:p>
    <w:p w14:paraId="7B558775" w14:textId="2B8FB0D1" w:rsidR="00B10AD4" w:rsidRDefault="00B10AD4">
      <w:pPr>
        <w:spacing w:line="360" w:lineRule="auto"/>
        <w:ind w:firstLine="360"/>
        <w:rPr>
          <w:ins w:id="391" w:author="Shadab Baid"/>
          <w:rFonts w:eastAsiaTheme="minorHAnsi" w:cs="Open Sans"/>
          <w:bCs/>
          <w:sz w:val="16"/>
          <w:szCs w:val="16"/>
          <w:lang w:val="en-CA" w:eastAsia="en-CA"/>
        </w:rPr>
      </w:pPr>
    </w:p>
    <w:p w14:paraId="427F1878" w14:textId="71C81D81" w:rsidR="00B10AD4" w:rsidRDefault="00B10AD4">
      <w:pPr>
        <w:spacing w:line="360" w:lineRule="auto"/>
        <w:ind w:firstLine="360"/>
        <w:rPr>
          <w:ins w:id="392" w:author="Shadab Baid"/>
          <w:rFonts w:eastAsiaTheme="minorHAnsi" w:cs="Open Sans"/>
          <w:bCs/>
          <w:sz w:val="16"/>
          <w:szCs w:val="16"/>
          <w:lang w:val="en-CA" w:eastAsia="en-CA"/>
        </w:rPr>
      </w:pPr>
    </w:p>
    <w:p w14:paraId="2520D17B" w14:textId="5583A1E8" w:rsidR="00B10AD4" w:rsidRDefault="00B10AD4">
      <w:pPr>
        <w:spacing w:line="360" w:lineRule="auto"/>
        <w:ind w:firstLine="360"/>
        <w:rPr>
          <w:ins w:id="393" w:author="Shadab Baid"/>
          <w:rFonts w:eastAsiaTheme="minorHAnsi" w:cs="Open Sans"/>
          <w:bCs/>
          <w:sz w:val="16"/>
          <w:szCs w:val="16"/>
          <w:lang w:val="en-CA" w:eastAsia="en-CA"/>
        </w:rPr>
      </w:pPr>
    </w:p>
    <w:p w14:paraId="35E72B88" w14:textId="11B6979E" w:rsidR="00B10AD4" w:rsidRDefault="00B10AD4">
      <w:pPr>
        <w:spacing w:line="360" w:lineRule="auto"/>
        <w:ind w:firstLine="360"/>
        <w:rPr>
          <w:ins w:id="394" w:author="Shadab Baid"/>
          <w:rFonts w:eastAsiaTheme="minorHAnsi" w:cs="Open Sans"/>
          <w:bCs/>
          <w:sz w:val="16"/>
          <w:szCs w:val="16"/>
          <w:lang w:val="en-CA" w:eastAsia="en-CA"/>
        </w:rPr>
      </w:pPr>
    </w:p>
    <w:p w14:paraId="24E3356F" w14:textId="53617589" w:rsidR="00B10AD4" w:rsidRDefault="00B10AD4">
      <w:pPr>
        <w:spacing w:line="360" w:lineRule="auto"/>
        <w:ind w:firstLine="360"/>
        <w:rPr>
          <w:ins w:id="395" w:author="Shadab Baid"/>
          <w:rFonts w:eastAsiaTheme="minorHAnsi" w:cs="Open Sans"/>
          <w:bCs/>
          <w:sz w:val="16"/>
          <w:szCs w:val="16"/>
          <w:lang w:val="en-CA" w:eastAsia="en-CA"/>
        </w:rPr>
      </w:pPr>
    </w:p>
    <w:p w14:paraId="5CE6F6D6" w14:textId="18CA1F66" w:rsidR="00B10AD4" w:rsidRDefault="00B10AD4">
      <w:pPr>
        <w:spacing w:line="360" w:lineRule="auto"/>
        <w:ind w:firstLine="360"/>
        <w:rPr>
          <w:ins w:id="396" w:author="Shadab Baid"/>
          <w:rFonts w:eastAsiaTheme="minorHAnsi" w:cs="Open Sans"/>
          <w:bCs/>
          <w:sz w:val="16"/>
          <w:szCs w:val="16"/>
          <w:lang w:val="en-CA" w:eastAsia="en-CA"/>
        </w:rPr>
      </w:pPr>
    </w:p>
    <w:p w14:paraId="1D2339B0" w14:textId="2D574984" w:rsidR="00B10AD4" w:rsidRDefault="00B10AD4">
      <w:pPr>
        <w:spacing w:line="360" w:lineRule="auto"/>
        <w:ind w:firstLine="360"/>
        <w:rPr>
          <w:ins w:id="397" w:author="Shadab Baid"/>
          <w:rFonts w:eastAsiaTheme="minorHAnsi" w:cs="Open Sans"/>
          <w:bCs/>
          <w:sz w:val="16"/>
          <w:szCs w:val="16"/>
          <w:lang w:val="en-CA" w:eastAsia="en-CA"/>
        </w:rPr>
      </w:pPr>
    </w:p>
    <w:p w14:paraId="08AC25D2" w14:textId="524982EE" w:rsidR="00B10AD4" w:rsidRDefault="00B10AD4">
      <w:pPr>
        <w:spacing w:line="360" w:lineRule="auto"/>
        <w:ind w:firstLine="360"/>
        <w:rPr>
          <w:ins w:id="398" w:author="Shadab Baid"/>
          <w:rFonts w:eastAsiaTheme="minorHAnsi" w:cs="Open Sans"/>
          <w:bCs/>
          <w:sz w:val="16"/>
          <w:szCs w:val="16"/>
          <w:lang w:val="en-CA" w:eastAsia="en-CA"/>
        </w:rPr>
      </w:pPr>
    </w:p>
    <w:p w14:paraId="6930B7A1" w14:textId="48BC390F" w:rsidR="00B10AD4" w:rsidRDefault="00B10AD4">
      <w:pPr>
        <w:spacing w:line="360" w:lineRule="auto"/>
        <w:ind w:firstLine="360"/>
        <w:rPr>
          <w:ins w:id="399" w:author="Shadab Baid"/>
          <w:rFonts w:eastAsiaTheme="minorHAnsi" w:cs="Open Sans"/>
          <w:bCs/>
          <w:sz w:val="16"/>
          <w:szCs w:val="16"/>
          <w:lang w:val="en-CA" w:eastAsia="en-CA"/>
        </w:rPr>
      </w:pPr>
    </w:p>
    <w:p w14:paraId="77E5C6B8" w14:textId="68B94E6F" w:rsidR="00B10AD4" w:rsidRDefault="00B10AD4">
      <w:pPr>
        <w:spacing w:line="360" w:lineRule="auto"/>
        <w:ind w:firstLine="360"/>
        <w:rPr>
          <w:ins w:id="400" w:author="Shadab Baid"/>
          <w:rFonts w:eastAsiaTheme="minorHAnsi" w:cs="Open Sans"/>
          <w:bCs/>
          <w:sz w:val="16"/>
          <w:szCs w:val="16"/>
          <w:lang w:val="en-CA" w:eastAsia="en-CA"/>
        </w:rPr>
      </w:pPr>
    </w:p>
    <w:p w14:paraId="2802F0BC" w14:textId="38BB3434" w:rsidR="00B10AD4" w:rsidRDefault="00B10AD4">
      <w:pPr>
        <w:spacing w:line="360" w:lineRule="auto"/>
        <w:ind w:firstLine="360"/>
        <w:rPr>
          <w:ins w:id="401" w:author="Shadab Baid"/>
          <w:rFonts w:eastAsiaTheme="minorHAnsi" w:cs="Open Sans"/>
          <w:bCs/>
          <w:sz w:val="16"/>
          <w:szCs w:val="16"/>
          <w:lang w:val="en-CA" w:eastAsia="en-CA"/>
        </w:rPr>
      </w:pPr>
    </w:p>
    <w:p w14:paraId="00CE818A" w14:textId="0D4C4C06" w:rsidR="00063222" w:rsidRDefault="00063222">
      <w:pPr>
        <w:spacing w:line="360" w:lineRule="auto"/>
        <w:ind w:firstLine="360"/>
        <w:rPr>
          <w:ins w:id="402" w:author="Shadab Baid"/>
          <w:rFonts w:eastAsiaTheme="minorHAnsi" w:cs="Open Sans"/>
          <w:bCs/>
          <w:sz w:val="16"/>
          <w:szCs w:val="16"/>
          <w:lang w:val="en-CA" w:eastAsia="en-CA"/>
        </w:rPr>
      </w:pPr>
    </w:p>
    <w:p w14:paraId="430D4132" w14:textId="2BF1D58A" w:rsidR="00063222" w:rsidRDefault="00063222">
      <w:pPr>
        <w:spacing w:line="360" w:lineRule="auto"/>
        <w:ind w:firstLine="360"/>
        <w:rPr>
          <w:ins w:id="403" w:author="Shadab Baid"/>
          <w:rFonts w:eastAsiaTheme="minorHAnsi" w:cs="Open Sans"/>
          <w:bCs/>
          <w:sz w:val="16"/>
          <w:szCs w:val="16"/>
          <w:lang w:val="en-CA" w:eastAsia="en-CA"/>
        </w:rPr>
      </w:pPr>
    </w:p>
    <w:p w14:paraId="69583F44" w14:textId="10BF13AE" w:rsidR="00063222" w:rsidRDefault="00063222">
      <w:pPr>
        <w:spacing w:line="360" w:lineRule="auto"/>
        <w:ind w:firstLine="360"/>
        <w:rPr>
          <w:ins w:id="404" w:author="Shadab Baid"/>
          <w:rFonts w:eastAsiaTheme="minorHAnsi" w:cs="Open Sans"/>
          <w:bCs/>
          <w:sz w:val="16"/>
          <w:szCs w:val="16"/>
          <w:lang w:val="en-CA" w:eastAsia="en-CA"/>
        </w:rPr>
      </w:pPr>
    </w:p>
    <w:p w14:paraId="0D62C4B1" w14:textId="77777777" w:rsidR="00063222" w:rsidRPr="00B10AD4" w:rsidRDefault="00063222">
      <w:pPr>
        <w:spacing w:line="360" w:lineRule="auto"/>
        <w:ind w:firstLine="360"/>
        <w:rPr>
          <w:ins w:id="405" w:author="Shadab Baid"/>
          <w:rFonts w:eastAsiaTheme="minorHAnsi" w:cs="Open Sans"/>
          <w:bCs/>
          <w:sz w:val="16"/>
          <w:szCs w:val="16"/>
          <w:lang w:val="en-CA" w:eastAsia="en-CA"/>
        </w:rPr>
      </w:pPr>
    </w:p>
    <w:p w14:paraId="143BE2A7" w14:textId="2E0DB33C" w:rsidR="00115761" w:rsidRPr="00B10AD4" w:rsidRDefault="00115761" w:rsidP="00115761">
      <w:pPr>
        <w:pStyle w:val="Heading2"/>
        <w:rPr>
          <w:rFonts w:cs="Open Sans"/>
          <w:lang w:val="uk-UA"/>
        </w:rPr>
      </w:pPr>
      <w:bookmarkStart w:id="406" w:name="_Toc97211741"/>
      <w:r w:rsidRPr="00B10AD4">
        <w:rPr>
          <w:rFonts w:cs="Open Sans"/>
        </w:rPr>
        <w:t xml:space="preserve">II.6 </w:t>
      </w:r>
      <w:r w:rsidR="0073002F" w:rsidRPr="00B10AD4">
        <w:rPr>
          <w:rFonts w:cs="Open Sans"/>
        </w:rPr>
        <w:t>Exceptions</w:t>
      </w:r>
      <w:r w:rsidR="004F6E05" w:rsidRPr="00B10AD4">
        <w:rPr>
          <w:rFonts w:cs="Open Sans"/>
        </w:rPr>
        <w:t xml:space="preserve"> Handling</w:t>
      </w:r>
      <w:bookmarkEnd w:id="406"/>
    </w:p>
    <w:p w14:paraId="266147F2" w14:textId="77777777" w:rsidR="007B4320" w:rsidRPr="00B10AD4" w:rsidRDefault="007B4320" w:rsidP="00115761">
      <w:pPr>
        <w:pStyle w:val="table"/>
        <w:rPr>
          <w:rFonts w:cs="Open Sans"/>
        </w:rPr>
      </w:pPr>
    </w:p>
    <w:p w14:paraId="1C340F4E" w14:textId="77777777" w:rsidR="00115761" w:rsidRPr="00B10AD4" w:rsidRDefault="00115761" w:rsidP="00FB63FC">
      <w:pPr>
        <w:pStyle w:val="table"/>
        <w:rPr>
          <w:rFonts w:cs="Open Sans"/>
        </w:rPr>
      </w:pPr>
    </w:p>
    <w:p w14:paraId="7E85D232" w14:textId="771E6C14" w:rsidR="00FB63FC" w:rsidRPr="00B10AD4" w:rsidRDefault="006A36DA" w:rsidP="00FB63FC">
      <w:pPr>
        <w:rPr>
          <w:rFonts w:cs="Open Sans"/>
        </w:rPr>
      </w:pPr>
      <w:r w:rsidRPr="00B10AD4">
        <w:rPr>
          <w:rFonts w:cs="Open Sans"/>
        </w:rPr>
        <w:br w:type="page"/>
      </w:r>
    </w:p>
    <w:p w14:paraId="557DC692" w14:textId="084B81A4" w:rsidR="00D9001D" w:rsidRPr="00B10AD4" w:rsidRDefault="00D9001D" w:rsidP="00403BE5">
      <w:pPr>
        <w:pStyle w:val="Heading1"/>
        <w:numPr>
          <w:ilvl w:val="0"/>
          <w:numId w:val="4"/>
        </w:numPr>
        <w:rPr>
          <w:rFonts w:cs="Open Sans"/>
        </w:rPr>
      </w:pPr>
      <w:bookmarkStart w:id="407" w:name="_Toc536547245"/>
      <w:bookmarkStart w:id="408" w:name="_Toc97211742"/>
      <w:r w:rsidRPr="00B10AD4">
        <w:rPr>
          <w:rFonts w:cs="Open Sans"/>
        </w:rPr>
        <w:lastRenderedPageBreak/>
        <w:t>T</w:t>
      </w:r>
      <w:r w:rsidR="005366AE" w:rsidRPr="00B10AD4">
        <w:rPr>
          <w:rFonts w:cs="Open Sans"/>
        </w:rPr>
        <w:t>o-Be</w:t>
      </w:r>
      <w:r w:rsidRPr="00B10AD4">
        <w:rPr>
          <w:rFonts w:cs="Open Sans"/>
        </w:rPr>
        <w:t xml:space="preserve"> Process Description</w:t>
      </w:r>
      <w:bookmarkEnd w:id="407"/>
      <w:bookmarkEnd w:id="408"/>
    </w:p>
    <w:p w14:paraId="5461E562" w14:textId="3A8B28A5" w:rsidR="00D9001D" w:rsidRPr="00B10AD4" w:rsidRDefault="00D9001D" w:rsidP="00FB63FC">
      <w:pPr>
        <w:pStyle w:val="NormalCentred"/>
        <w:rPr>
          <w:rFonts w:cs="Open Sans"/>
        </w:rPr>
      </w:pPr>
      <w:r w:rsidRPr="00B10AD4">
        <w:rPr>
          <w:rFonts w:cs="Open Sans"/>
        </w:rPr>
        <w:t>This chapter highlights the expected design of the business process after automation.</w:t>
      </w:r>
    </w:p>
    <w:p w14:paraId="6C5F72D9" w14:textId="7B764D6C" w:rsidR="00D9001D" w:rsidRPr="00B10AD4" w:rsidRDefault="00D9001D" w:rsidP="00FB63FC">
      <w:pPr>
        <w:pStyle w:val="Heading2"/>
        <w:rPr>
          <w:rFonts w:cs="Open Sans"/>
        </w:rPr>
      </w:pPr>
      <w:bookmarkStart w:id="409" w:name="_Toc536547246"/>
      <w:bookmarkStart w:id="410" w:name="_Toc97211743"/>
      <w:r w:rsidRPr="00B10AD4">
        <w:rPr>
          <w:rFonts w:cs="Open Sans"/>
        </w:rPr>
        <w:t>III.1 T</w:t>
      </w:r>
      <w:r w:rsidR="005366AE" w:rsidRPr="00B10AD4">
        <w:rPr>
          <w:rFonts w:cs="Open Sans"/>
        </w:rPr>
        <w:t>o-Be</w:t>
      </w:r>
      <w:r w:rsidRPr="00B10AD4">
        <w:rPr>
          <w:rFonts w:cs="Open Sans"/>
        </w:rPr>
        <w:t xml:space="preserve"> Detailed Process Map</w:t>
      </w:r>
      <w:bookmarkEnd w:id="409"/>
      <w:bookmarkEnd w:id="410"/>
    </w:p>
    <w:p w14:paraId="2B2C3BF1" w14:textId="26F39660" w:rsidR="00261226" w:rsidRPr="00B10AD4" w:rsidRDefault="00D9001D" w:rsidP="00FB63FC">
      <w:pPr>
        <w:pStyle w:val="NormalCentred"/>
        <w:rPr>
          <w:rStyle w:val="SubtleEmphasis"/>
          <w:rFonts w:cs="Open Sans"/>
        </w:rPr>
      </w:pPr>
      <w:r w:rsidRPr="00B10AD4">
        <w:rPr>
          <w:rStyle w:val="SubtleEmphasis"/>
          <w:rFonts w:cs="Open Sans"/>
        </w:rPr>
        <w:t xml:space="preserve">Highlight Bot interventions/ </w:t>
      </w:r>
      <w:r w:rsidR="006433C7" w:rsidRPr="00B10AD4">
        <w:rPr>
          <w:rStyle w:val="SubtleEmphasis"/>
          <w:rFonts w:cs="Open Sans"/>
        </w:rPr>
        <w:t>T</w:t>
      </w:r>
      <w:r w:rsidRPr="00B10AD4">
        <w:rPr>
          <w:rStyle w:val="SubtleEmphasis"/>
          <w:rFonts w:cs="Open Sans"/>
        </w:rPr>
        <w:t>o-</w:t>
      </w:r>
      <w:r w:rsidR="006433C7" w:rsidRPr="00B10AD4">
        <w:rPr>
          <w:rStyle w:val="SubtleEmphasis"/>
          <w:rFonts w:cs="Open Sans"/>
        </w:rPr>
        <w:t>B</w:t>
      </w:r>
      <w:r w:rsidRPr="00B10AD4">
        <w:rPr>
          <w:rStyle w:val="SubtleEmphasis"/>
          <w:rFonts w:cs="Open Sans"/>
        </w:rPr>
        <w:t xml:space="preserve">e automated </w:t>
      </w:r>
      <w:r w:rsidR="00FB1CED" w:rsidRPr="00B10AD4">
        <w:rPr>
          <w:rStyle w:val="SubtleEmphasis"/>
          <w:rFonts w:cs="Open Sans"/>
        </w:rPr>
        <w:t>action</w:t>
      </w:r>
      <w:r w:rsidRPr="00B10AD4">
        <w:rPr>
          <w:rStyle w:val="SubtleEmphasis"/>
          <w:rFonts w:cs="Open Sans"/>
        </w:rPr>
        <w:t>s with different legend/ icon (purple)</w:t>
      </w:r>
    </w:p>
    <w:p w14:paraId="5E38D998" w14:textId="3352E2DF" w:rsidR="00201EF9" w:rsidRPr="00B10AD4" w:rsidRDefault="00D9001D" w:rsidP="00FB63FC">
      <w:pPr>
        <w:pStyle w:val="NormalCentred"/>
        <w:rPr>
          <w:rStyle w:val="SubtleEmphasis"/>
          <w:rFonts w:cs="Open Sans"/>
        </w:rPr>
      </w:pPr>
      <w:r w:rsidRPr="00B10AD4">
        <w:rPr>
          <w:rStyle w:val="SubtleEmphasis"/>
          <w:rFonts w:cs="Open Sans"/>
        </w:rPr>
        <w:t>*Mention below if process improvements were performed on the T</w:t>
      </w:r>
      <w:r w:rsidR="005366AE" w:rsidRPr="00B10AD4">
        <w:rPr>
          <w:rStyle w:val="SubtleEmphasis"/>
          <w:rFonts w:cs="Open Sans"/>
        </w:rPr>
        <w:t>o-Be</w:t>
      </w:r>
      <w:r w:rsidRPr="00B10AD4">
        <w:rPr>
          <w:rStyle w:val="SubtleEmphasis"/>
          <w:rFonts w:cs="Open Sans"/>
        </w:rPr>
        <w:t xml:space="preserve"> design and </w:t>
      </w:r>
      <w:r w:rsidR="006433C7" w:rsidRPr="00B10AD4">
        <w:rPr>
          <w:rStyle w:val="SubtleEmphasis"/>
          <w:rFonts w:cs="Open Sans"/>
        </w:rPr>
        <w:t>provide details</w:t>
      </w:r>
      <w:r w:rsidR="00201EF9" w:rsidRPr="00B10AD4">
        <w:rPr>
          <w:rStyle w:val="SubtleEmphasis"/>
          <w:rFonts w:cs="Open Sans"/>
        </w:rPr>
        <w:t>.</w:t>
      </w:r>
    </w:p>
    <w:tbl>
      <w:tblPr>
        <w:tblStyle w:val="PlainTable4"/>
        <w:tblW w:w="5000" w:type="pct"/>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H w:val="single" w:sz="4" w:space="0" w:color="000000" w:themeColor="text1"/>
          <w:insideV w:val="single" w:sz="4" w:space="0" w:color="D9D9D9" w:themeColor="background1" w:themeShade="D9"/>
        </w:tblBorders>
        <w:tblLook w:val="0600" w:firstRow="0" w:lastRow="0" w:firstColumn="0" w:lastColumn="0" w:noHBand="1" w:noVBand="1"/>
      </w:tblPr>
      <w:tblGrid>
        <w:gridCol w:w="1416"/>
        <w:gridCol w:w="7934"/>
      </w:tblGrid>
      <w:tr w:rsidR="001D4F2A" w:rsidRPr="00B10AD4" w14:paraId="1E1E92D2" w14:textId="77777777" w:rsidTr="00202917">
        <w:trPr>
          <w:trHeight w:val="20"/>
        </w:trPr>
        <w:tc>
          <w:tcPr>
            <w:tcW w:w="757" w:type="pct"/>
            <w:shd w:val="clear" w:color="auto" w:fill="498CF1" w:themeFill="background2" w:themeFillShade="BF"/>
          </w:tcPr>
          <w:p w14:paraId="2943A470" w14:textId="521D50CA" w:rsidR="001D4F2A" w:rsidRPr="00B10AD4" w:rsidRDefault="001D4F2A" w:rsidP="0066095D">
            <w:pPr>
              <w:pStyle w:val="TableHeadingg"/>
              <w:rPr>
                <w:rStyle w:val="Strong"/>
                <w:rFonts w:ascii="Open Sans" w:hAnsi="Open Sans" w:cs="Open Sans"/>
                <w:b/>
                <w:bCs/>
                <w:sz w:val="16"/>
              </w:rPr>
            </w:pPr>
            <w:r w:rsidRPr="00B10AD4">
              <w:rPr>
                <w:rFonts w:cs="Open Sans"/>
              </w:rPr>
              <w:t>Legend</w:t>
            </w:r>
          </w:p>
        </w:tc>
        <w:tc>
          <w:tcPr>
            <w:tcW w:w="4243" w:type="pct"/>
            <w:shd w:val="clear" w:color="auto" w:fill="498CF1" w:themeFill="background2" w:themeFillShade="BF"/>
          </w:tcPr>
          <w:p w14:paraId="355522A3" w14:textId="0F9F94B6" w:rsidR="001D4F2A" w:rsidRPr="00B10AD4" w:rsidRDefault="00201EF9" w:rsidP="0066095D">
            <w:pPr>
              <w:pStyle w:val="TableHeadingg"/>
              <w:jc w:val="left"/>
              <w:rPr>
                <w:rFonts w:cs="Open Sans"/>
              </w:rPr>
            </w:pPr>
            <w:r w:rsidRPr="00B10AD4">
              <w:rPr>
                <w:rFonts w:cs="Open Sans"/>
              </w:rPr>
              <w:t>Description</w:t>
            </w:r>
          </w:p>
        </w:tc>
      </w:tr>
      <w:tr w:rsidR="00201EF9" w:rsidRPr="00B10AD4" w14:paraId="079BAEBF" w14:textId="77777777" w:rsidTr="00202917">
        <w:trPr>
          <w:trHeight w:val="20"/>
        </w:trPr>
        <w:tc>
          <w:tcPr>
            <w:tcW w:w="757" w:type="pct"/>
            <w:shd w:val="clear" w:color="auto" w:fill="FFFFFF" w:themeFill="background1"/>
          </w:tcPr>
          <w:p w14:paraId="15F34055" w14:textId="15B4DE0D" w:rsidR="00201EF9" w:rsidRPr="00B10AD4" w:rsidRDefault="000A28A7" w:rsidP="0066095D">
            <w:pPr>
              <w:pStyle w:val="table"/>
              <w:jc w:val="center"/>
              <w:rPr>
                <w:rFonts w:cs="Open Sans"/>
              </w:rPr>
            </w:pPr>
            <w:r w:rsidRPr="00B10AD4">
              <w:rPr>
                <w:rFonts w:cs="Open Sans"/>
                <w:noProof/>
              </w:rPr>
              <w:drawing>
                <wp:inline distT="0" distB="0" distL="0" distR="0" wp14:anchorId="56B74A53" wp14:editId="62974F27">
                  <wp:extent cx="285750" cy="15308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546" cy="156185"/>
                          </a:xfrm>
                          <a:prstGeom prst="rect">
                            <a:avLst/>
                          </a:prstGeom>
                        </pic:spPr>
                      </pic:pic>
                    </a:graphicData>
                  </a:graphic>
                </wp:inline>
              </w:drawing>
            </w:r>
          </w:p>
        </w:tc>
        <w:tc>
          <w:tcPr>
            <w:tcW w:w="4243" w:type="pct"/>
            <w:shd w:val="clear" w:color="auto" w:fill="FFFFFF" w:themeFill="background1"/>
          </w:tcPr>
          <w:p w14:paraId="17829505" w14:textId="6618BB87" w:rsidR="00201EF9" w:rsidRPr="00B10AD4" w:rsidRDefault="00FB1CED" w:rsidP="0066095D">
            <w:pPr>
              <w:pStyle w:val="table"/>
              <w:rPr>
                <w:rFonts w:cs="Open Sans"/>
              </w:rPr>
            </w:pPr>
            <w:r w:rsidRPr="00B10AD4">
              <w:rPr>
                <w:rFonts w:cs="Open Sans"/>
              </w:rPr>
              <w:t>Action</w:t>
            </w:r>
            <w:r w:rsidR="00201EF9" w:rsidRPr="00B10AD4">
              <w:rPr>
                <w:rFonts w:cs="Open Sans"/>
              </w:rPr>
              <w:t xml:space="preserve"> number in the process. Referred </w:t>
            </w:r>
            <w:r w:rsidR="005366AE" w:rsidRPr="00B10AD4">
              <w:rPr>
                <w:rFonts w:cs="Open Sans"/>
              </w:rPr>
              <w:t xml:space="preserve">to in </w:t>
            </w:r>
            <w:r w:rsidR="00201EF9" w:rsidRPr="00B10AD4">
              <w:rPr>
                <w:rFonts w:cs="Open Sans"/>
              </w:rPr>
              <w:t>details or Exceptions and Errors table</w:t>
            </w:r>
          </w:p>
        </w:tc>
      </w:tr>
      <w:tr w:rsidR="00201EF9" w:rsidRPr="00B10AD4" w14:paraId="3B009246" w14:textId="77777777" w:rsidTr="00202917">
        <w:trPr>
          <w:trHeight w:val="20"/>
        </w:trPr>
        <w:tc>
          <w:tcPr>
            <w:tcW w:w="757" w:type="pct"/>
            <w:shd w:val="clear" w:color="auto" w:fill="FFFFFF" w:themeFill="background1"/>
          </w:tcPr>
          <w:p w14:paraId="565D282B" w14:textId="646FAACF" w:rsidR="00201EF9" w:rsidRPr="00B10AD4" w:rsidRDefault="00201EF9" w:rsidP="0066095D">
            <w:pPr>
              <w:pStyle w:val="table"/>
              <w:jc w:val="center"/>
              <w:rPr>
                <w:rFonts w:cs="Open Sans"/>
              </w:rPr>
            </w:pPr>
            <w:r w:rsidRPr="00B10AD4">
              <w:rPr>
                <w:rFonts w:cs="Open Sans"/>
                <w:noProof/>
              </w:rPr>
              <w:drawing>
                <wp:inline distT="0" distB="0" distL="0" distR="0" wp14:anchorId="2AF8C1B5" wp14:editId="0C52C7F0">
                  <wp:extent cx="217170" cy="21717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4EDACD3E" w14:textId="69AE8B93" w:rsidR="00201EF9" w:rsidRPr="00B10AD4" w:rsidRDefault="00201EF9" w:rsidP="0066095D">
            <w:pPr>
              <w:pStyle w:val="table"/>
              <w:rPr>
                <w:rFonts w:cs="Open Sans"/>
              </w:rPr>
            </w:pPr>
            <w:r w:rsidRPr="00B10AD4">
              <w:rPr>
                <w:rFonts w:cs="Open Sans"/>
              </w:rPr>
              <w:t xml:space="preserve">This process </w:t>
            </w:r>
            <w:r w:rsidR="00FB1CED" w:rsidRPr="00B10AD4">
              <w:rPr>
                <w:rFonts w:cs="Open Sans"/>
              </w:rPr>
              <w:t>action</w:t>
            </w:r>
            <w:r w:rsidRPr="00B10AD4">
              <w:rPr>
                <w:rFonts w:cs="Open Sans"/>
              </w:rPr>
              <w:t xml:space="preserve"> is proposed for automation</w:t>
            </w:r>
          </w:p>
        </w:tc>
      </w:tr>
      <w:tr w:rsidR="00201EF9" w:rsidRPr="00B10AD4" w14:paraId="279541F3" w14:textId="77777777" w:rsidTr="00202917">
        <w:trPr>
          <w:trHeight w:val="20"/>
        </w:trPr>
        <w:tc>
          <w:tcPr>
            <w:tcW w:w="757" w:type="pct"/>
            <w:shd w:val="clear" w:color="auto" w:fill="FFFFFF" w:themeFill="background1"/>
          </w:tcPr>
          <w:p w14:paraId="1FA99869" w14:textId="155A45B0" w:rsidR="00201EF9" w:rsidRPr="00B10AD4" w:rsidRDefault="00201EF9" w:rsidP="0066095D">
            <w:pPr>
              <w:pStyle w:val="table"/>
              <w:jc w:val="center"/>
              <w:rPr>
                <w:rFonts w:cs="Open Sans"/>
              </w:rPr>
            </w:pPr>
            <w:r w:rsidRPr="00B10AD4">
              <w:rPr>
                <w:rFonts w:cs="Open Sans"/>
                <w:noProof/>
              </w:rPr>
              <w:drawing>
                <wp:inline distT="0" distB="0" distL="0" distR="0" wp14:anchorId="43303785" wp14:editId="053CC94C">
                  <wp:extent cx="217170" cy="217170"/>
                  <wp:effectExtent l="0" t="0" r="0" b="0"/>
                  <wp:docPr id="6"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4848B003" w14:textId="095DAC7A" w:rsidR="00201EF9" w:rsidRPr="00B10AD4" w:rsidRDefault="00201EF9" w:rsidP="0066095D">
            <w:pPr>
              <w:pStyle w:val="table"/>
              <w:rPr>
                <w:rFonts w:cs="Open Sans"/>
              </w:rPr>
            </w:pPr>
            <w:r w:rsidRPr="00B10AD4">
              <w:rPr>
                <w:rFonts w:cs="Open Sans"/>
              </w:rPr>
              <w:t xml:space="preserve">This process </w:t>
            </w:r>
            <w:r w:rsidR="00FB1CED" w:rsidRPr="00B10AD4">
              <w:rPr>
                <w:rFonts w:cs="Open Sans"/>
              </w:rPr>
              <w:t>action</w:t>
            </w:r>
            <w:r w:rsidRPr="00B10AD4">
              <w:rPr>
                <w:rFonts w:cs="Open Sans"/>
              </w:rPr>
              <w:t xml:space="preserve"> remains manual (to be performed by </w:t>
            </w:r>
            <w:r w:rsidR="005366AE" w:rsidRPr="00B10AD4">
              <w:rPr>
                <w:rFonts w:cs="Open Sans"/>
              </w:rPr>
              <w:t xml:space="preserve">a </w:t>
            </w:r>
            <w:r w:rsidRPr="00B10AD4">
              <w:rPr>
                <w:rFonts w:cs="Open Sans"/>
              </w:rPr>
              <w:t>human agent)</w:t>
            </w:r>
          </w:p>
        </w:tc>
      </w:tr>
    </w:tbl>
    <w:p w14:paraId="09948E0C" w14:textId="4B2244A9" w:rsidR="00D9001D" w:rsidRPr="00B10AD4" w:rsidRDefault="00D9001D" w:rsidP="00FB63FC">
      <w:pPr>
        <w:pStyle w:val="Heading2"/>
        <w:rPr>
          <w:rFonts w:cs="Open Sans"/>
        </w:rPr>
      </w:pPr>
      <w:bookmarkStart w:id="411" w:name="_Toc536547247"/>
      <w:bookmarkStart w:id="412" w:name="_Toc97211744"/>
      <w:r w:rsidRPr="00B10AD4">
        <w:rPr>
          <w:rFonts w:cs="Open Sans"/>
        </w:rPr>
        <w:t xml:space="preserve">III.2 Parallel Initiatives/ Overlap (if </w:t>
      </w:r>
      <w:r w:rsidR="006433C7" w:rsidRPr="00B10AD4">
        <w:rPr>
          <w:rFonts w:cs="Open Sans"/>
        </w:rPr>
        <w:t>applicable</w:t>
      </w:r>
      <w:r w:rsidRPr="00B10AD4">
        <w:rPr>
          <w:rFonts w:cs="Open Sans"/>
        </w:rPr>
        <w:t>)</w:t>
      </w:r>
      <w:bookmarkEnd w:id="411"/>
      <w:bookmarkEnd w:id="412"/>
    </w:p>
    <w:p w14:paraId="231A1D8E" w14:textId="764B7062" w:rsidR="00D9001D" w:rsidRPr="00B10AD4" w:rsidRDefault="00D9001D" w:rsidP="00FB63FC">
      <w:pPr>
        <w:rPr>
          <w:rFonts w:cs="Open Sans"/>
          <w:lang w:val="en-CA"/>
        </w:rPr>
      </w:pPr>
      <w:r w:rsidRPr="00B10AD4">
        <w:rPr>
          <w:rFonts w:cs="Open Sans"/>
          <w:lang w:val="en-CA"/>
        </w:rPr>
        <w:t>This chapter c</w:t>
      </w:r>
      <w:r w:rsidR="005366AE" w:rsidRPr="00B10AD4">
        <w:rPr>
          <w:rFonts w:cs="Open Sans"/>
          <w:lang w:val="en-CA"/>
        </w:rPr>
        <w:t>overs</w:t>
      </w:r>
      <w:r w:rsidRPr="00B10AD4">
        <w:rPr>
          <w:rFonts w:cs="Open Sans"/>
          <w:lang w:val="en-CA"/>
        </w:rPr>
        <w:t xml:space="preserve"> the proposed Business, Process &amp; System changes</w:t>
      </w:r>
      <w:r w:rsidR="005366AE" w:rsidRPr="00B10AD4">
        <w:rPr>
          <w:rFonts w:cs="Open Sans"/>
          <w:lang w:val="en-CA"/>
        </w:rPr>
        <w:t xml:space="preserve"> to be made</w:t>
      </w:r>
      <w:r w:rsidRPr="00B10AD4">
        <w:rPr>
          <w:rFonts w:cs="Open Sans"/>
          <w:lang w:val="en-CA"/>
        </w:rPr>
        <w:t xml:space="preserve"> in </w:t>
      </w:r>
      <w:r w:rsidR="005366AE" w:rsidRPr="00B10AD4">
        <w:rPr>
          <w:rFonts w:cs="Open Sans"/>
          <w:lang w:val="en-CA"/>
        </w:rPr>
        <w:t xml:space="preserve">the </w:t>
      </w:r>
      <w:r w:rsidRPr="00B10AD4">
        <w:rPr>
          <w:rFonts w:cs="Open Sans"/>
          <w:lang w:val="en-CA"/>
        </w:rPr>
        <w:t xml:space="preserve">near future and </w:t>
      </w:r>
      <w:r w:rsidR="005366AE" w:rsidRPr="00B10AD4">
        <w:rPr>
          <w:rFonts w:cs="Open Sans"/>
          <w:lang w:val="en-CA"/>
        </w:rPr>
        <w:t xml:space="preserve">their </w:t>
      </w:r>
      <w:r w:rsidRPr="00B10AD4">
        <w:rPr>
          <w:rFonts w:cs="Open Sans"/>
          <w:lang w:val="en-CA"/>
        </w:rPr>
        <w:t>impact</w:t>
      </w:r>
      <w:r w:rsidR="005366AE" w:rsidRPr="00B10AD4">
        <w:rPr>
          <w:rFonts w:cs="Open Sans"/>
          <w:lang w:val="en-CA"/>
        </w:rPr>
        <w:t>.</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708"/>
        <w:gridCol w:w="2385"/>
        <w:gridCol w:w="1407"/>
        <w:gridCol w:w="1749"/>
        <w:gridCol w:w="1423"/>
        <w:gridCol w:w="1678"/>
      </w:tblGrid>
      <w:tr w:rsidR="000A28A7" w:rsidRPr="00B10AD4" w14:paraId="26C58F87" w14:textId="61D62202" w:rsidTr="00202917">
        <w:trPr>
          <w:trHeight w:val="20"/>
        </w:trPr>
        <w:tc>
          <w:tcPr>
            <w:tcW w:w="346" w:type="pct"/>
            <w:shd w:val="clear" w:color="auto" w:fill="498CF1" w:themeFill="background2" w:themeFillShade="BF"/>
          </w:tcPr>
          <w:p w14:paraId="4005A07D" w14:textId="6C55D133" w:rsidR="000A28A7" w:rsidRPr="00B10AD4" w:rsidRDefault="000A28A7" w:rsidP="00FB63FC">
            <w:pPr>
              <w:pStyle w:val="TableHeadingg"/>
              <w:rPr>
                <w:rStyle w:val="Strong"/>
                <w:rFonts w:ascii="Open Sans" w:hAnsi="Open Sans" w:cs="Open Sans"/>
                <w:b/>
                <w:bCs/>
                <w:sz w:val="16"/>
              </w:rPr>
            </w:pPr>
            <w:proofErr w:type="spellStart"/>
            <w:proofErr w:type="gramStart"/>
            <w:r w:rsidRPr="00B10AD4">
              <w:rPr>
                <w:rFonts w:cs="Open Sans"/>
              </w:rPr>
              <w:t>S.No</w:t>
            </w:r>
            <w:proofErr w:type="spellEnd"/>
            <w:proofErr w:type="gramEnd"/>
          </w:p>
        </w:tc>
        <w:tc>
          <w:tcPr>
            <w:tcW w:w="1409" w:type="pct"/>
            <w:shd w:val="clear" w:color="auto" w:fill="498CF1" w:themeFill="background2" w:themeFillShade="BF"/>
          </w:tcPr>
          <w:p w14:paraId="32EAA717" w14:textId="57C351E4" w:rsidR="000A28A7" w:rsidRPr="00B10AD4" w:rsidRDefault="000A28A7" w:rsidP="0066095D">
            <w:pPr>
              <w:pStyle w:val="TableHeadingg"/>
              <w:rPr>
                <w:rStyle w:val="Strong"/>
                <w:rFonts w:ascii="Open Sans" w:hAnsi="Open Sans" w:cs="Open Sans"/>
                <w:b/>
                <w:bCs/>
                <w:sz w:val="16"/>
              </w:rPr>
            </w:pPr>
            <w:r w:rsidRPr="00B10AD4">
              <w:rPr>
                <w:rFonts w:cs="Open Sans"/>
              </w:rPr>
              <w:t>Initiative Name</w:t>
            </w:r>
          </w:p>
        </w:tc>
        <w:tc>
          <w:tcPr>
            <w:tcW w:w="886" w:type="pct"/>
            <w:shd w:val="clear" w:color="auto" w:fill="498CF1" w:themeFill="background2" w:themeFillShade="BF"/>
          </w:tcPr>
          <w:p w14:paraId="28B0EECA" w14:textId="701E0A47" w:rsidR="000A28A7" w:rsidRPr="00B10AD4" w:rsidRDefault="000A28A7" w:rsidP="00FB63FC">
            <w:pPr>
              <w:pStyle w:val="TableHeadingg"/>
              <w:rPr>
                <w:rFonts w:cs="Open Sans"/>
              </w:rPr>
            </w:pPr>
            <w:r w:rsidRPr="00B10AD4">
              <w:rPr>
                <w:rFonts w:cs="Open Sans"/>
              </w:rPr>
              <w:t xml:space="preserve">Process </w:t>
            </w:r>
            <w:proofErr w:type="spellStart"/>
            <w:r w:rsidR="00FB1CED" w:rsidRPr="00B10AD4">
              <w:rPr>
                <w:rFonts w:cs="Open Sans"/>
              </w:rPr>
              <w:t>Acion</w:t>
            </w:r>
            <w:proofErr w:type="spellEnd"/>
            <w:r w:rsidRPr="00B10AD4">
              <w:rPr>
                <w:rFonts w:cs="Open Sans"/>
              </w:rPr>
              <w:t>(s) where it is identified</w:t>
            </w:r>
          </w:p>
        </w:tc>
        <w:tc>
          <w:tcPr>
            <w:tcW w:w="1069" w:type="pct"/>
            <w:shd w:val="clear" w:color="auto" w:fill="498CF1" w:themeFill="background2" w:themeFillShade="BF"/>
          </w:tcPr>
          <w:p w14:paraId="68B8898E" w14:textId="63978A11" w:rsidR="000A28A7" w:rsidRPr="00B10AD4" w:rsidRDefault="000A28A7" w:rsidP="00FB63FC">
            <w:pPr>
              <w:pStyle w:val="TableHeadingg"/>
              <w:rPr>
                <w:rFonts w:cs="Open Sans"/>
              </w:rPr>
            </w:pPr>
            <w:r w:rsidRPr="00B10AD4">
              <w:rPr>
                <w:rFonts w:cs="Open Sans"/>
              </w:rPr>
              <w:t xml:space="preserve">Impact on current automation request? How? </w:t>
            </w:r>
          </w:p>
        </w:tc>
        <w:tc>
          <w:tcPr>
            <w:tcW w:w="259" w:type="pct"/>
            <w:shd w:val="clear" w:color="auto" w:fill="498CF1" w:themeFill="background2" w:themeFillShade="BF"/>
          </w:tcPr>
          <w:p w14:paraId="18D28EB0" w14:textId="47988B76" w:rsidR="000A28A7" w:rsidRPr="00B10AD4" w:rsidRDefault="000A28A7" w:rsidP="00FB63FC">
            <w:pPr>
              <w:pStyle w:val="TableHeadingg"/>
              <w:rPr>
                <w:rFonts w:cs="Open Sans"/>
              </w:rPr>
            </w:pPr>
            <w:r w:rsidRPr="00B10AD4">
              <w:rPr>
                <w:rFonts w:cs="Open Sans"/>
              </w:rPr>
              <w:t>Expected Completion Date</w:t>
            </w:r>
          </w:p>
        </w:tc>
        <w:tc>
          <w:tcPr>
            <w:tcW w:w="1031" w:type="pct"/>
            <w:shd w:val="clear" w:color="auto" w:fill="498CF1" w:themeFill="background2" w:themeFillShade="BF"/>
          </w:tcPr>
          <w:p w14:paraId="6EE38A74" w14:textId="422B0D2D" w:rsidR="000A28A7" w:rsidRPr="00B10AD4" w:rsidRDefault="000A28A7" w:rsidP="00FB63FC">
            <w:pPr>
              <w:pStyle w:val="TableHeadingg"/>
              <w:rPr>
                <w:rFonts w:cs="Open Sans"/>
              </w:rPr>
            </w:pPr>
            <w:r w:rsidRPr="00B10AD4">
              <w:rPr>
                <w:rFonts w:cs="Open Sans"/>
              </w:rPr>
              <w:t>Contact person for more details</w:t>
            </w:r>
          </w:p>
        </w:tc>
      </w:tr>
      <w:tr w:rsidR="000A28A7" w:rsidRPr="00B10AD4" w14:paraId="433F19E3" w14:textId="2A437B47" w:rsidTr="006A36DA">
        <w:trPr>
          <w:trHeight w:val="20"/>
        </w:trPr>
        <w:tc>
          <w:tcPr>
            <w:tcW w:w="346" w:type="pct"/>
          </w:tcPr>
          <w:p w14:paraId="04200736" w14:textId="177D228E" w:rsidR="000A28A7" w:rsidRPr="00B10AD4" w:rsidRDefault="000A28A7" w:rsidP="00FB63FC">
            <w:pPr>
              <w:pStyle w:val="table"/>
              <w:rPr>
                <w:rFonts w:cs="Open Sans"/>
              </w:rPr>
            </w:pPr>
            <w:r w:rsidRPr="00B10AD4">
              <w:rPr>
                <w:rFonts w:cs="Open Sans"/>
              </w:rPr>
              <w:t> </w:t>
            </w:r>
          </w:p>
        </w:tc>
        <w:tc>
          <w:tcPr>
            <w:tcW w:w="1409" w:type="pct"/>
          </w:tcPr>
          <w:p w14:paraId="5BC15BF0" w14:textId="311AA995" w:rsidR="000A28A7" w:rsidRPr="00B10AD4" w:rsidRDefault="000A28A7" w:rsidP="0066095D">
            <w:pPr>
              <w:pStyle w:val="table"/>
              <w:jc w:val="center"/>
              <w:rPr>
                <w:rFonts w:cs="Open Sans"/>
              </w:rPr>
            </w:pPr>
            <w:r w:rsidRPr="00B10AD4">
              <w:rPr>
                <w:rFonts w:cs="Open Sans"/>
              </w:rPr>
              <w:t>n/a</w:t>
            </w:r>
          </w:p>
        </w:tc>
        <w:tc>
          <w:tcPr>
            <w:tcW w:w="886" w:type="pct"/>
          </w:tcPr>
          <w:p w14:paraId="6A8D2130" w14:textId="48CCDB37" w:rsidR="000A28A7" w:rsidRPr="00B10AD4" w:rsidRDefault="000A28A7" w:rsidP="00FB63FC">
            <w:pPr>
              <w:pStyle w:val="table"/>
              <w:rPr>
                <w:rFonts w:cs="Open Sans"/>
              </w:rPr>
            </w:pPr>
            <w:r w:rsidRPr="00B10AD4">
              <w:rPr>
                <w:rFonts w:cs="Open Sans"/>
              </w:rPr>
              <w:t> </w:t>
            </w:r>
          </w:p>
        </w:tc>
        <w:tc>
          <w:tcPr>
            <w:tcW w:w="1069" w:type="pct"/>
          </w:tcPr>
          <w:p w14:paraId="3571A0C3" w14:textId="7602BB7F" w:rsidR="000A28A7" w:rsidRPr="00B10AD4" w:rsidRDefault="000A28A7" w:rsidP="00FB63FC">
            <w:pPr>
              <w:pStyle w:val="table"/>
              <w:rPr>
                <w:rFonts w:cs="Open Sans"/>
              </w:rPr>
            </w:pPr>
            <w:r w:rsidRPr="00B10AD4">
              <w:rPr>
                <w:rFonts w:cs="Open Sans"/>
              </w:rPr>
              <w:t> </w:t>
            </w:r>
          </w:p>
        </w:tc>
        <w:tc>
          <w:tcPr>
            <w:tcW w:w="259" w:type="pct"/>
          </w:tcPr>
          <w:p w14:paraId="26902175" w14:textId="25EBEB8A" w:rsidR="000A28A7" w:rsidRPr="00B10AD4" w:rsidRDefault="000A28A7" w:rsidP="00FB63FC">
            <w:pPr>
              <w:pStyle w:val="table"/>
              <w:rPr>
                <w:rFonts w:cs="Open Sans"/>
              </w:rPr>
            </w:pPr>
            <w:r w:rsidRPr="00B10AD4">
              <w:rPr>
                <w:rFonts w:cs="Open Sans"/>
              </w:rPr>
              <w:t> </w:t>
            </w:r>
          </w:p>
        </w:tc>
        <w:tc>
          <w:tcPr>
            <w:tcW w:w="1031" w:type="pct"/>
          </w:tcPr>
          <w:p w14:paraId="79DD2570" w14:textId="67AABBBA" w:rsidR="000A28A7" w:rsidRPr="00B10AD4" w:rsidRDefault="000A28A7" w:rsidP="00FB63FC">
            <w:pPr>
              <w:pStyle w:val="table"/>
              <w:rPr>
                <w:rFonts w:cs="Open Sans"/>
              </w:rPr>
            </w:pPr>
            <w:r w:rsidRPr="00B10AD4">
              <w:rPr>
                <w:rFonts w:cs="Open Sans"/>
              </w:rPr>
              <w:t> </w:t>
            </w:r>
          </w:p>
        </w:tc>
      </w:tr>
    </w:tbl>
    <w:p w14:paraId="5B65A8E1" w14:textId="275F7721" w:rsidR="00D9001D" w:rsidRPr="00B10AD4" w:rsidRDefault="00D9001D" w:rsidP="00FB63FC">
      <w:pPr>
        <w:pStyle w:val="Heading2"/>
        <w:rPr>
          <w:rFonts w:cs="Open Sans"/>
        </w:rPr>
      </w:pPr>
      <w:bookmarkStart w:id="413" w:name="_Toc536547248"/>
      <w:bookmarkStart w:id="414" w:name="_Toc97211745"/>
      <w:r w:rsidRPr="00B10AD4">
        <w:rPr>
          <w:rFonts w:cs="Open Sans"/>
        </w:rPr>
        <w:t xml:space="preserve">III.3 In Scope </w:t>
      </w:r>
      <w:r w:rsidR="006433C7" w:rsidRPr="00B10AD4">
        <w:rPr>
          <w:rFonts w:cs="Open Sans"/>
        </w:rPr>
        <w:t>of</w:t>
      </w:r>
      <w:r w:rsidRPr="00B10AD4">
        <w:rPr>
          <w:rFonts w:cs="Open Sans"/>
        </w:rPr>
        <w:t xml:space="preserve"> RPA</w:t>
      </w:r>
      <w:bookmarkEnd w:id="413"/>
      <w:bookmarkEnd w:id="414"/>
    </w:p>
    <w:p w14:paraId="660CA27E" w14:textId="499B891A" w:rsidR="00D9001D" w:rsidRPr="00B10AD4" w:rsidRDefault="00D9001D" w:rsidP="00FB63FC">
      <w:pPr>
        <w:rPr>
          <w:rFonts w:cs="Open Sans"/>
        </w:rPr>
      </w:pPr>
      <w:r w:rsidRPr="00B10AD4">
        <w:rPr>
          <w:rFonts w:cs="Open Sans"/>
        </w:rPr>
        <w:t xml:space="preserve">The activities </w:t>
      </w:r>
      <w:proofErr w:type="gramStart"/>
      <w:r w:rsidR="006433C7" w:rsidRPr="00B10AD4">
        <w:rPr>
          <w:rFonts w:cs="Open Sans"/>
          <w:b/>
        </w:rPr>
        <w:t>I</w:t>
      </w:r>
      <w:r w:rsidRPr="00B10AD4">
        <w:rPr>
          <w:rFonts w:cs="Open Sans"/>
          <w:b/>
        </w:rPr>
        <w:t>n</w:t>
      </w:r>
      <w:proofErr w:type="gramEnd"/>
      <w:r w:rsidRPr="00B10AD4">
        <w:rPr>
          <w:rFonts w:cs="Open Sans"/>
          <w:b/>
        </w:rPr>
        <w:t xml:space="preserve"> scope of RPA</w:t>
      </w:r>
      <w:r w:rsidRPr="00B10AD4">
        <w:rPr>
          <w:rFonts w:cs="Open Sans"/>
        </w:rPr>
        <w:t>, are listed here:</w:t>
      </w:r>
    </w:p>
    <w:p w14:paraId="0DC2A50D" w14:textId="5C6EA88F" w:rsidR="00D9001D" w:rsidRPr="00B10AD4" w:rsidRDefault="00FB1CED" w:rsidP="00FB63FC">
      <w:pPr>
        <w:pStyle w:val="IntenseQuote"/>
        <w:rPr>
          <w:rFonts w:ascii="Open Sans" w:hAnsi="Open Sans" w:cs="Open Sans"/>
        </w:rPr>
      </w:pPr>
      <w:r w:rsidRPr="00B10AD4">
        <w:rPr>
          <w:rFonts w:ascii="Open Sans" w:hAnsi="Open Sans" w:cs="Open Sans"/>
        </w:rPr>
        <w:t>Action</w:t>
      </w:r>
      <w:r w:rsidR="00D9001D" w:rsidRPr="00B10AD4">
        <w:rPr>
          <w:rFonts w:ascii="Open Sans" w:hAnsi="Open Sans" w:cs="Open Sans"/>
        </w:rPr>
        <w:t>s 1-10</w:t>
      </w:r>
    </w:p>
    <w:p w14:paraId="236930C5" w14:textId="7128E7D3" w:rsidR="00D07FEC" w:rsidRPr="00B10AD4" w:rsidRDefault="00D07FEC" w:rsidP="00D07FEC">
      <w:pPr>
        <w:spacing w:line="360" w:lineRule="auto"/>
        <w:ind w:firstLine="360"/>
        <w:rPr>
          <w:rFonts w:cs="Open Sans"/>
        </w:rPr>
      </w:pPr>
      <w:r w:rsidRPr="00B10AD4">
        <w:rPr>
          <w:rFonts w:cs="Open Sans"/>
        </w:rPr>
        <w:br w:type="page"/>
      </w:r>
    </w:p>
    <w:p w14:paraId="39DD239F" w14:textId="584F7668" w:rsidR="00D9001D" w:rsidRPr="00B10AD4" w:rsidRDefault="00D9001D" w:rsidP="00FB63FC">
      <w:pPr>
        <w:pStyle w:val="Heading2"/>
        <w:rPr>
          <w:rFonts w:cs="Open Sans"/>
        </w:rPr>
      </w:pPr>
      <w:bookmarkStart w:id="415" w:name="_Toc536547249"/>
      <w:bookmarkStart w:id="416" w:name="_Toc97211746"/>
      <w:r w:rsidRPr="00B10AD4">
        <w:rPr>
          <w:rFonts w:cs="Open Sans"/>
        </w:rPr>
        <w:lastRenderedPageBreak/>
        <w:t xml:space="preserve">III.4 Out of Scope </w:t>
      </w:r>
      <w:r w:rsidR="006433C7" w:rsidRPr="00B10AD4">
        <w:rPr>
          <w:rFonts w:cs="Open Sans"/>
        </w:rPr>
        <w:t>of</w:t>
      </w:r>
      <w:r w:rsidRPr="00B10AD4">
        <w:rPr>
          <w:rFonts w:cs="Open Sans"/>
        </w:rPr>
        <w:t xml:space="preserve"> RPA</w:t>
      </w:r>
      <w:bookmarkEnd w:id="415"/>
      <w:bookmarkEnd w:id="416"/>
    </w:p>
    <w:p w14:paraId="73AC5982" w14:textId="1409849B" w:rsidR="00D9001D" w:rsidRPr="00B10AD4" w:rsidRDefault="00D9001D" w:rsidP="00FB63FC">
      <w:pPr>
        <w:rPr>
          <w:rFonts w:cs="Open Sans"/>
        </w:rPr>
      </w:pPr>
      <w:r w:rsidRPr="00B10AD4">
        <w:rPr>
          <w:rFonts w:cs="Open Sans"/>
        </w:rPr>
        <w:t xml:space="preserve">The activities </w:t>
      </w:r>
      <w:r w:rsidRPr="00B10AD4">
        <w:rPr>
          <w:rFonts w:cs="Open Sans"/>
          <w:b/>
        </w:rPr>
        <w:t>O</w:t>
      </w:r>
      <w:r w:rsidR="005366AE" w:rsidRPr="00B10AD4">
        <w:rPr>
          <w:rFonts w:cs="Open Sans"/>
          <w:b/>
        </w:rPr>
        <w:t>ut</w:t>
      </w:r>
      <w:r w:rsidRPr="00B10AD4">
        <w:rPr>
          <w:rFonts w:cs="Open Sans"/>
          <w:b/>
        </w:rPr>
        <w:t xml:space="preserve"> of scope of RPA</w:t>
      </w:r>
      <w:r w:rsidRPr="00B10AD4">
        <w:rPr>
          <w:rFonts w:cs="Open Sans"/>
        </w:rPr>
        <w:t>, are listed here:</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1356"/>
        <w:gridCol w:w="2557"/>
        <w:gridCol w:w="1678"/>
        <w:gridCol w:w="2102"/>
        <w:gridCol w:w="1657"/>
      </w:tblGrid>
      <w:tr w:rsidR="00387CDB" w:rsidRPr="00B10AD4" w14:paraId="114EF0EA" w14:textId="77777777" w:rsidTr="00202917">
        <w:trPr>
          <w:trHeight w:val="20"/>
        </w:trPr>
        <w:tc>
          <w:tcPr>
            <w:tcW w:w="564" w:type="pct"/>
            <w:shd w:val="clear" w:color="auto" w:fill="498CF1" w:themeFill="background2" w:themeFillShade="BF"/>
          </w:tcPr>
          <w:p w14:paraId="5C402BD1" w14:textId="32C2F7C8" w:rsidR="00387CDB" w:rsidRPr="00B10AD4" w:rsidRDefault="00387CDB" w:rsidP="00FB63FC">
            <w:pPr>
              <w:pStyle w:val="TableHeadingg"/>
              <w:rPr>
                <w:rStyle w:val="Strong"/>
                <w:rFonts w:ascii="Open Sans" w:hAnsi="Open Sans" w:cs="Open Sans"/>
                <w:b/>
                <w:bCs/>
                <w:sz w:val="16"/>
              </w:rPr>
            </w:pPr>
            <w:r w:rsidRPr="00B10AD4">
              <w:rPr>
                <w:rFonts w:cs="Open Sans"/>
              </w:rPr>
              <w:t xml:space="preserve">Sub-process (if </w:t>
            </w:r>
            <w:r w:rsidR="006433C7" w:rsidRPr="00B10AD4">
              <w:rPr>
                <w:rFonts w:cs="Open Sans"/>
              </w:rPr>
              <w:t>applicable</w:t>
            </w:r>
            <w:r w:rsidRPr="00B10AD4">
              <w:rPr>
                <w:rFonts w:cs="Open Sans"/>
              </w:rPr>
              <w:t>)</w:t>
            </w:r>
          </w:p>
        </w:tc>
        <w:tc>
          <w:tcPr>
            <w:tcW w:w="1408" w:type="pct"/>
            <w:shd w:val="clear" w:color="auto" w:fill="498CF1" w:themeFill="background2" w:themeFillShade="BF"/>
          </w:tcPr>
          <w:p w14:paraId="24DDE571" w14:textId="529C6DB8" w:rsidR="00387CDB" w:rsidRPr="00B10AD4" w:rsidRDefault="00387CDB" w:rsidP="00FB63FC">
            <w:pPr>
              <w:pStyle w:val="TableHeadingg"/>
              <w:rPr>
                <w:rStyle w:val="Strong"/>
                <w:rFonts w:ascii="Open Sans" w:hAnsi="Open Sans" w:cs="Open Sans"/>
                <w:b/>
                <w:bCs/>
                <w:sz w:val="16"/>
              </w:rPr>
            </w:pPr>
            <w:r w:rsidRPr="00B10AD4">
              <w:rPr>
                <w:rFonts w:cs="Open Sans"/>
              </w:rPr>
              <w:t>Activity (</w:t>
            </w:r>
            <w:r w:rsidR="00FB1CED" w:rsidRPr="00B10AD4">
              <w:rPr>
                <w:rFonts w:cs="Open Sans"/>
              </w:rPr>
              <w:t>action</w:t>
            </w:r>
            <w:r w:rsidRPr="00B10AD4">
              <w:rPr>
                <w:rFonts w:cs="Open Sans"/>
              </w:rPr>
              <w:t>)</w:t>
            </w:r>
          </w:p>
        </w:tc>
        <w:tc>
          <w:tcPr>
            <w:tcW w:w="938" w:type="pct"/>
            <w:shd w:val="clear" w:color="auto" w:fill="498CF1" w:themeFill="background2" w:themeFillShade="BF"/>
          </w:tcPr>
          <w:p w14:paraId="6FB7E4D5" w14:textId="073B860C" w:rsidR="00387CDB" w:rsidRPr="00B10AD4" w:rsidRDefault="00387CDB" w:rsidP="00FB63FC">
            <w:pPr>
              <w:pStyle w:val="TableHeadingg"/>
              <w:rPr>
                <w:rFonts w:cs="Open Sans"/>
              </w:rPr>
            </w:pPr>
            <w:r w:rsidRPr="00B10AD4">
              <w:rPr>
                <w:rFonts w:cs="Open Sans"/>
              </w:rPr>
              <w:t>Reasons for Out of scope*</w:t>
            </w:r>
          </w:p>
        </w:tc>
        <w:tc>
          <w:tcPr>
            <w:tcW w:w="1164" w:type="pct"/>
            <w:shd w:val="clear" w:color="auto" w:fill="498CF1" w:themeFill="background2" w:themeFillShade="BF"/>
          </w:tcPr>
          <w:p w14:paraId="7CD2B5D6" w14:textId="6BE3EAB9" w:rsidR="00387CDB" w:rsidRPr="00B10AD4" w:rsidRDefault="00387CDB" w:rsidP="00FB63FC">
            <w:pPr>
              <w:pStyle w:val="TableHeadingg"/>
              <w:rPr>
                <w:rFonts w:cs="Open Sans"/>
              </w:rPr>
            </w:pPr>
            <w:r w:rsidRPr="00B10AD4">
              <w:rPr>
                <w:rFonts w:cs="Open Sans"/>
              </w:rPr>
              <w:t>Impact on the T</w:t>
            </w:r>
            <w:r w:rsidR="005366AE" w:rsidRPr="00B10AD4">
              <w:rPr>
                <w:rFonts w:cs="Open Sans"/>
              </w:rPr>
              <w:t>o-Be</w:t>
            </w:r>
            <w:r w:rsidRPr="00B10AD4">
              <w:rPr>
                <w:rFonts w:cs="Open Sans"/>
              </w:rPr>
              <w:t xml:space="preserve"> </w:t>
            </w:r>
          </w:p>
        </w:tc>
        <w:tc>
          <w:tcPr>
            <w:tcW w:w="926" w:type="pct"/>
            <w:shd w:val="clear" w:color="auto" w:fill="498CF1" w:themeFill="background2" w:themeFillShade="BF"/>
          </w:tcPr>
          <w:p w14:paraId="3A96D9B0" w14:textId="1E84A6B8" w:rsidR="00387CDB" w:rsidRPr="00B10AD4" w:rsidRDefault="00387CDB" w:rsidP="00FB63FC">
            <w:pPr>
              <w:pStyle w:val="TableHeadingg"/>
              <w:rPr>
                <w:rFonts w:cs="Open Sans"/>
              </w:rPr>
            </w:pPr>
            <w:r w:rsidRPr="00B10AD4">
              <w:rPr>
                <w:rFonts w:cs="Open Sans"/>
              </w:rPr>
              <w:t>Possible measures to be taken into consideration for future automation</w:t>
            </w:r>
          </w:p>
        </w:tc>
      </w:tr>
      <w:tr w:rsidR="006A36DA" w:rsidRPr="00B10AD4" w14:paraId="328EAD4C" w14:textId="77777777" w:rsidTr="00D07FEC">
        <w:trPr>
          <w:trHeight w:val="20"/>
        </w:trPr>
        <w:tc>
          <w:tcPr>
            <w:tcW w:w="564" w:type="pct"/>
          </w:tcPr>
          <w:p w14:paraId="1C7D0678" w14:textId="75A6658F" w:rsidR="00387CDB" w:rsidRPr="00B10AD4" w:rsidRDefault="00387CDB" w:rsidP="00FB63FC">
            <w:pPr>
              <w:pStyle w:val="table"/>
              <w:rPr>
                <w:rStyle w:val="IntenseEmphasis"/>
                <w:rFonts w:cs="Open Sans"/>
              </w:rPr>
            </w:pPr>
            <w:r w:rsidRPr="00B10AD4">
              <w:rPr>
                <w:rStyle w:val="IntenseEmphasis"/>
                <w:rFonts w:cs="Open Sans"/>
              </w:rPr>
              <w:t>1.1</w:t>
            </w:r>
          </w:p>
        </w:tc>
        <w:tc>
          <w:tcPr>
            <w:tcW w:w="1408" w:type="pct"/>
          </w:tcPr>
          <w:p w14:paraId="036DEBAF" w14:textId="7F0B376C" w:rsidR="00387CDB" w:rsidRPr="00B10AD4" w:rsidRDefault="00387CDB" w:rsidP="00FB63FC">
            <w:pPr>
              <w:pStyle w:val="table"/>
              <w:rPr>
                <w:rStyle w:val="IntenseEmphasis"/>
                <w:rFonts w:cs="Open Sans"/>
              </w:rPr>
            </w:pPr>
            <w:r w:rsidRPr="00B10AD4">
              <w:rPr>
                <w:rStyle w:val="IntenseEmphasis"/>
                <w:rFonts w:cs="Open Sans"/>
              </w:rPr>
              <w:t>1.1.</w:t>
            </w:r>
            <w:r w:rsidR="0066095D" w:rsidRPr="00B10AD4">
              <w:rPr>
                <w:rStyle w:val="IntenseEmphasis"/>
                <w:rFonts w:cs="Open Sans"/>
              </w:rPr>
              <w:t>1</w:t>
            </w:r>
          </w:p>
        </w:tc>
        <w:tc>
          <w:tcPr>
            <w:tcW w:w="938" w:type="pct"/>
          </w:tcPr>
          <w:p w14:paraId="2AF753FE" w14:textId="5C2BA5FA" w:rsidR="00387CDB" w:rsidRPr="00B10AD4" w:rsidRDefault="00387CDB" w:rsidP="00FB63FC">
            <w:pPr>
              <w:pStyle w:val="table"/>
              <w:rPr>
                <w:rStyle w:val="IntenseEmphasis"/>
                <w:rFonts w:cs="Open Sans"/>
              </w:rPr>
            </w:pPr>
            <w:r w:rsidRPr="00B10AD4">
              <w:rPr>
                <w:rStyle w:val="IntenseEmphasis"/>
                <w:rFonts w:cs="Open Sans"/>
              </w:rPr>
              <w:t>Input: handwritten form</w:t>
            </w:r>
          </w:p>
        </w:tc>
        <w:tc>
          <w:tcPr>
            <w:tcW w:w="1164" w:type="pct"/>
          </w:tcPr>
          <w:p w14:paraId="29E67997" w14:textId="4E4AFC8E" w:rsidR="00387CDB" w:rsidRPr="00B10AD4" w:rsidRDefault="00387CDB" w:rsidP="00FB63FC">
            <w:pPr>
              <w:pStyle w:val="table"/>
              <w:rPr>
                <w:rStyle w:val="IntenseEmphasis"/>
                <w:rFonts w:cs="Open Sans"/>
              </w:rPr>
            </w:pPr>
            <w:r w:rsidRPr="00B10AD4">
              <w:rPr>
                <w:rStyle w:val="IntenseEmphasis"/>
                <w:rFonts w:cs="Open Sans"/>
              </w:rPr>
              <w:t>After processing</w:t>
            </w:r>
            <w:r w:rsidR="00FB1CED" w:rsidRPr="00B10AD4">
              <w:rPr>
                <w:rStyle w:val="IntenseEmphasis"/>
                <w:rFonts w:cs="Open Sans"/>
              </w:rPr>
              <w:t xml:space="preserve"> action</w:t>
            </w:r>
            <w:r w:rsidRPr="00B10AD4">
              <w:rPr>
                <w:rStyle w:val="IntenseEmphasis"/>
                <w:rFonts w:cs="Open Sans"/>
              </w:rPr>
              <w:t xml:space="preserve"> 1.1.2, an email is sent to the user to perform </w:t>
            </w:r>
            <w:r w:rsidR="00FB1CED" w:rsidRPr="00B10AD4">
              <w:rPr>
                <w:rStyle w:val="IntenseEmphasis"/>
                <w:rFonts w:cs="Open Sans"/>
              </w:rPr>
              <w:t>action</w:t>
            </w:r>
            <w:r w:rsidRPr="00B10AD4">
              <w:rPr>
                <w:rStyle w:val="IntenseEmphasis"/>
                <w:rFonts w:cs="Open Sans"/>
              </w:rPr>
              <w:t xml:space="preserve"> 1.1.3 in a csv file</w:t>
            </w:r>
          </w:p>
          <w:p w14:paraId="6D5E12AF" w14:textId="26FFB071" w:rsidR="00387CDB" w:rsidRPr="00B10AD4" w:rsidRDefault="00387CDB" w:rsidP="00FB63FC">
            <w:pPr>
              <w:pStyle w:val="table"/>
              <w:rPr>
                <w:rStyle w:val="IntenseEmphasis"/>
                <w:rFonts w:cs="Open Sans"/>
              </w:rPr>
            </w:pPr>
            <w:r w:rsidRPr="00B10AD4">
              <w:rPr>
                <w:rStyle w:val="IntenseEmphasis"/>
                <w:rFonts w:cs="Open Sans"/>
              </w:rPr>
              <w:t xml:space="preserve">In order to go to </w:t>
            </w:r>
            <w:r w:rsidR="00FB1CED" w:rsidRPr="00B10AD4">
              <w:rPr>
                <w:rStyle w:val="IntenseEmphasis"/>
                <w:rFonts w:cs="Open Sans"/>
              </w:rPr>
              <w:t>action</w:t>
            </w:r>
            <w:r w:rsidRPr="00B10AD4">
              <w:rPr>
                <w:rStyle w:val="IntenseEmphasis"/>
                <w:rFonts w:cs="Open Sans"/>
              </w:rPr>
              <w:t xml:space="preserve"> 1.1.4, the robot will read the csv file</w:t>
            </w:r>
          </w:p>
        </w:tc>
        <w:tc>
          <w:tcPr>
            <w:tcW w:w="926" w:type="pct"/>
          </w:tcPr>
          <w:p w14:paraId="4CFFB47E" w14:textId="76B73B2A" w:rsidR="00387CDB" w:rsidRPr="00B10AD4" w:rsidRDefault="00387CDB" w:rsidP="00FB63FC">
            <w:pPr>
              <w:pStyle w:val="table"/>
              <w:rPr>
                <w:rStyle w:val="IntenseEmphasis"/>
                <w:rFonts w:cs="Open Sans"/>
              </w:rPr>
            </w:pPr>
            <w:r w:rsidRPr="00B10AD4">
              <w:rPr>
                <w:rStyle w:val="IntenseEmphasis"/>
                <w:rFonts w:cs="Open Sans"/>
              </w:rPr>
              <w:t>Collect the form in an editable pdf format and electronically signed</w:t>
            </w:r>
          </w:p>
        </w:tc>
      </w:tr>
    </w:tbl>
    <w:p w14:paraId="64E580D5" w14:textId="7D3D613E" w:rsidR="00D9001D" w:rsidRPr="00B10AD4" w:rsidRDefault="00D9001D" w:rsidP="00FB63FC">
      <w:pPr>
        <w:rPr>
          <w:rStyle w:val="SubtleEmphasis"/>
          <w:rFonts w:cs="Open Sans"/>
        </w:rPr>
      </w:pPr>
      <w:r w:rsidRPr="00B10AD4">
        <w:rPr>
          <w:rStyle w:val="SubtleEmphasis"/>
          <w:rFonts w:cs="Open Sans"/>
        </w:rPr>
        <w:t>*Add more rows to the table to reflect the complete documentation provided to support the RPA process.</w:t>
      </w:r>
    </w:p>
    <w:p w14:paraId="2AA9347A" w14:textId="782DC573" w:rsidR="00D9001D" w:rsidRPr="0097201A" w:rsidRDefault="00D9001D" w:rsidP="00FB63FC">
      <w:pPr>
        <w:pStyle w:val="Heading2"/>
      </w:pPr>
      <w:bookmarkStart w:id="417" w:name="_Toc536547250"/>
      <w:bookmarkStart w:id="418" w:name="_Toc97211747"/>
      <w:r w:rsidRPr="0097201A">
        <w:t>III.5 Business Exceptions Handling</w:t>
      </w:r>
      <w:bookmarkEnd w:id="417"/>
      <w:bookmarkEnd w:id="418"/>
    </w:p>
    <w:p w14:paraId="0AE3D360" w14:textId="4636DA74" w:rsidR="00FB63FC" w:rsidRDefault="00D9001D" w:rsidP="00FB63FC">
      <w:r w:rsidRPr="00B10AD4">
        <w:rPr>
          <w:rFonts w:cs="Open Sans"/>
        </w:rPr>
        <w:t xml:space="preserve">The Business Process Owner and Business Analysts are expected to document below all the business exceptions identified in the automation process. These can be classified as: </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691"/>
        <w:gridCol w:w="6659"/>
      </w:tblGrid>
      <w:tr w:rsidR="00261226" w:rsidRPr="00B65D06" w14:paraId="64DF832F" w14:textId="77777777" w:rsidTr="00202917">
        <w:trPr>
          <w:trHeight w:val="20"/>
        </w:trPr>
        <w:tc>
          <w:tcPr>
            <w:tcW w:w="1439" w:type="pct"/>
            <w:shd w:val="clear" w:color="auto" w:fill="498CF1" w:themeFill="background2" w:themeFillShade="BF"/>
          </w:tcPr>
          <w:p w14:paraId="294FC45E" w14:textId="4BA95100" w:rsidR="00261226" w:rsidRPr="00B10AD4" w:rsidRDefault="00261226" w:rsidP="00FB63FC">
            <w:pPr>
              <w:pStyle w:val="TableHeadingg"/>
              <w:rPr>
                <w:rStyle w:val="Strong"/>
                <w:rFonts w:ascii="Open Sans" w:hAnsi="Open Sans" w:cs="Open Sans"/>
                <w:b/>
                <w:bCs/>
                <w:sz w:val="16"/>
              </w:rPr>
            </w:pPr>
            <w:r w:rsidRPr="00B10AD4">
              <w:rPr>
                <w:rFonts w:cs="Open Sans"/>
              </w:rPr>
              <w:t xml:space="preserve">Known </w:t>
            </w:r>
          </w:p>
        </w:tc>
        <w:tc>
          <w:tcPr>
            <w:tcW w:w="3561" w:type="pct"/>
            <w:shd w:val="clear" w:color="auto" w:fill="498CF1" w:themeFill="background2" w:themeFillShade="BF"/>
          </w:tcPr>
          <w:p w14:paraId="742D1D05" w14:textId="2E13800E" w:rsidR="00261226" w:rsidRPr="00B10AD4" w:rsidRDefault="00261226" w:rsidP="00FB63FC">
            <w:pPr>
              <w:pStyle w:val="TableHeadingg"/>
              <w:rPr>
                <w:rStyle w:val="Strong"/>
                <w:rFonts w:ascii="Open Sans" w:hAnsi="Open Sans" w:cs="Open Sans"/>
                <w:b/>
                <w:bCs/>
                <w:sz w:val="16"/>
              </w:rPr>
            </w:pPr>
            <w:r w:rsidRPr="00B10AD4">
              <w:rPr>
                <w:rFonts w:cs="Open Sans"/>
              </w:rPr>
              <w:t>Unknown</w:t>
            </w:r>
          </w:p>
        </w:tc>
      </w:tr>
      <w:tr w:rsidR="00FB63FC" w:rsidRPr="00FB63FC" w14:paraId="7C7AFE6D" w14:textId="77777777" w:rsidTr="006A36DA">
        <w:trPr>
          <w:trHeight w:val="20"/>
        </w:trPr>
        <w:tc>
          <w:tcPr>
            <w:tcW w:w="1439" w:type="pct"/>
          </w:tcPr>
          <w:p w14:paraId="6DB88281" w14:textId="7D2D4131" w:rsidR="00261226" w:rsidRPr="00B10AD4" w:rsidRDefault="00261226" w:rsidP="00FB63FC">
            <w:pPr>
              <w:pStyle w:val="table"/>
              <w:rPr>
                <w:rStyle w:val="IntenseEmphasis"/>
                <w:rFonts w:cs="Open Sans"/>
              </w:rPr>
            </w:pPr>
            <w:r w:rsidRPr="00B10AD4">
              <w:rPr>
                <w:rFonts w:cs="Open Sans"/>
                <w:color w:val="A6A6A6" w:themeColor="background1" w:themeShade="A6"/>
              </w:rPr>
              <w:t>Previously encountered. A scenario is defined with clear actions and workarounds for each case.</w:t>
            </w:r>
          </w:p>
        </w:tc>
        <w:tc>
          <w:tcPr>
            <w:tcW w:w="3561" w:type="pct"/>
          </w:tcPr>
          <w:p w14:paraId="5A73864C" w14:textId="2473B6CD" w:rsidR="00261226" w:rsidRPr="00B10AD4" w:rsidRDefault="00261226" w:rsidP="00FB63FC">
            <w:pPr>
              <w:pStyle w:val="table"/>
              <w:rPr>
                <w:rStyle w:val="IntenseEmphasis"/>
                <w:rFonts w:cs="Open Sans"/>
              </w:rPr>
            </w:pPr>
            <w:r w:rsidRPr="00B10AD4">
              <w:rPr>
                <w:rFonts w:cs="Open Sans"/>
                <w:color w:val="A6A6A6" w:themeColor="background1" w:themeShade="A6"/>
              </w:rPr>
              <w:t>New situation never encountered before.  It can be caused by external factors. Cannot be predicted with precision, however if it occurs, it must be communicated to an authorized person for evaluation.</w:t>
            </w:r>
          </w:p>
        </w:tc>
      </w:tr>
    </w:tbl>
    <w:p w14:paraId="24280B07" w14:textId="77777777" w:rsidR="00FB63FC" w:rsidRPr="00FB63FC" w:rsidRDefault="00FB63FC" w:rsidP="00FB63FC"/>
    <w:p w14:paraId="514C2E0D" w14:textId="306E3980" w:rsidR="00D9001D" w:rsidRPr="00B10AD4" w:rsidRDefault="00D9001D" w:rsidP="00FB63FC">
      <w:pPr>
        <w:pStyle w:val="Heading3"/>
        <w:rPr>
          <w:rFonts w:cs="Open Sans"/>
        </w:rPr>
      </w:pPr>
      <w:r w:rsidRPr="00B10AD4">
        <w:rPr>
          <w:rFonts w:cs="Open Sans"/>
        </w:rPr>
        <w:t>Known Exceptions</w:t>
      </w:r>
    </w:p>
    <w:p w14:paraId="3BE280F3" w14:textId="257486E2" w:rsidR="00FB63FC" w:rsidRPr="00B10AD4" w:rsidRDefault="00D9001D" w:rsidP="00FB63FC">
      <w:pPr>
        <w:rPr>
          <w:rFonts w:cs="Open Sans"/>
        </w:rPr>
      </w:pPr>
      <w:r w:rsidRPr="00B10AD4">
        <w:rPr>
          <w:rFonts w:cs="Open Sans"/>
        </w:rPr>
        <w:t xml:space="preserve">The table below reflects all the business process exceptions </w:t>
      </w:r>
      <w:r w:rsidR="006433C7" w:rsidRPr="00B10AD4">
        <w:rPr>
          <w:rFonts w:cs="Open Sans"/>
        </w:rPr>
        <w:t>encountered</w:t>
      </w:r>
      <w:r w:rsidRPr="00B10AD4">
        <w:rPr>
          <w:rFonts w:cs="Open Sans"/>
        </w:rPr>
        <w:t xml:space="preserve"> during the process evaluation and documentation. These are </w:t>
      </w:r>
      <w:r w:rsidRPr="00B10AD4">
        <w:rPr>
          <w:rFonts w:cs="Open Sans"/>
          <w:b/>
        </w:rPr>
        <w:t>known exceptions</w:t>
      </w:r>
      <w:r w:rsidR="006433C7" w:rsidRPr="00B10AD4">
        <w:rPr>
          <w:rFonts w:cs="Open Sans"/>
          <w:b/>
        </w:rPr>
        <w:t xml:space="preserve"> </w:t>
      </w:r>
      <w:r w:rsidR="006433C7" w:rsidRPr="00B10AD4">
        <w:rPr>
          <w:rFonts w:cs="Open Sans"/>
          <w:bCs/>
        </w:rPr>
        <w:t>that occurred</w:t>
      </w:r>
      <w:r w:rsidRPr="00B10AD4">
        <w:rPr>
          <w:rFonts w:cs="Open Sans"/>
        </w:rPr>
        <w:t xml:space="preserve"> before. For each of these exceptions, define a corresponding expected action that the robot should complete if it encounters the exception.</w:t>
      </w:r>
    </w:p>
    <w:tbl>
      <w:tblPr>
        <w:tblStyle w:val="ListTable4"/>
        <w:tblW w:w="5000" w:type="pct"/>
        <w:tblBorders>
          <w:top w:val="single" w:sz="4" w:space="0" w:color="auto"/>
          <w:left w:val="single" w:sz="4" w:space="0" w:color="auto"/>
          <w:bottom w:val="single" w:sz="4" w:space="0" w:color="auto"/>
          <w:right w:val="single" w:sz="4" w:space="0" w:color="auto"/>
          <w:insideV w:val="single" w:sz="4" w:space="0" w:color="D9D9D9" w:themeColor="background1" w:themeShade="D9"/>
        </w:tblBorders>
        <w:tblLook w:val="0600" w:firstRow="0" w:lastRow="0" w:firstColumn="0" w:lastColumn="0" w:noHBand="1" w:noVBand="1"/>
      </w:tblPr>
      <w:tblGrid>
        <w:gridCol w:w="663"/>
        <w:gridCol w:w="2927"/>
        <w:gridCol w:w="893"/>
        <w:gridCol w:w="2076"/>
        <w:gridCol w:w="2791"/>
      </w:tblGrid>
      <w:tr w:rsidR="00AE5715" w:rsidRPr="00B65D06" w14:paraId="05141743" w14:textId="77777777" w:rsidTr="00202917">
        <w:trPr>
          <w:trHeight w:val="20"/>
        </w:trPr>
        <w:tc>
          <w:tcPr>
            <w:tcW w:w="379" w:type="pct"/>
            <w:shd w:val="clear" w:color="auto" w:fill="498CF1" w:themeFill="background2" w:themeFillShade="BF"/>
          </w:tcPr>
          <w:p w14:paraId="4CF2EA4E" w14:textId="0A0655C5" w:rsidR="00AE5715" w:rsidRPr="00B10AD4" w:rsidRDefault="00AE5715" w:rsidP="00FB63FC">
            <w:pPr>
              <w:pStyle w:val="TableHeadingg"/>
              <w:rPr>
                <w:rStyle w:val="Strong"/>
                <w:rFonts w:ascii="Open Sans" w:hAnsi="Open Sans" w:cs="Open Sans"/>
                <w:b/>
                <w:bCs/>
                <w:sz w:val="16"/>
              </w:rPr>
            </w:pPr>
            <w:r w:rsidRPr="00B10AD4">
              <w:rPr>
                <w:rFonts w:cs="Open Sans"/>
              </w:rPr>
              <w:t>BE #</w:t>
            </w:r>
          </w:p>
        </w:tc>
        <w:tc>
          <w:tcPr>
            <w:tcW w:w="1590" w:type="pct"/>
            <w:shd w:val="clear" w:color="auto" w:fill="498CF1" w:themeFill="background2" w:themeFillShade="BF"/>
          </w:tcPr>
          <w:p w14:paraId="1E1389B4" w14:textId="35ABBD20" w:rsidR="00AE5715" w:rsidRPr="00B10AD4" w:rsidRDefault="00AE5715" w:rsidP="00FB63FC">
            <w:pPr>
              <w:pStyle w:val="TableHeadingg"/>
              <w:rPr>
                <w:rStyle w:val="Strong"/>
                <w:rFonts w:ascii="Open Sans" w:hAnsi="Open Sans" w:cs="Open Sans"/>
                <w:b/>
                <w:bCs/>
                <w:sz w:val="16"/>
              </w:rPr>
            </w:pPr>
            <w:r w:rsidRPr="00B10AD4">
              <w:rPr>
                <w:rFonts w:cs="Open Sans"/>
              </w:rPr>
              <w:t>Exception name</w:t>
            </w:r>
          </w:p>
        </w:tc>
        <w:tc>
          <w:tcPr>
            <w:tcW w:w="379" w:type="pct"/>
            <w:shd w:val="clear" w:color="auto" w:fill="498CF1" w:themeFill="background2" w:themeFillShade="BF"/>
          </w:tcPr>
          <w:p w14:paraId="6E969049" w14:textId="2D5A3CB7" w:rsidR="00AE5715" w:rsidRPr="00B10AD4" w:rsidRDefault="00FB1CED" w:rsidP="00FB63FC">
            <w:pPr>
              <w:pStyle w:val="TableHeadingg"/>
              <w:rPr>
                <w:rFonts w:cs="Open Sans"/>
              </w:rPr>
            </w:pPr>
            <w:r w:rsidRPr="00B10AD4">
              <w:rPr>
                <w:rFonts w:cs="Open Sans"/>
              </w:rPr>
              <w:t>Action</w:t>
            </w:r>
          </w:p>
        </w:tc>
        <w:tc>
          <w:tcPr>
            <w:tcW w:w="1135" w:type="pct"/>
            <w:shd w:val="clear" w:color="auto" w:fill="498CF1" w:themeFill="background2" w:themeFillShade="BF"/>
          </w:tcPr>
          <w:p w14:paraId="212A2ED1" w14:textId="4D3E7F1D" w:rsidR="00AE5715" w:rsidRPr="00B10AD4" w:rsidRDefault="00AE5715" w:rsidP="00FB63FC">
            <w:pPr>
              <w:pStyle w:val="TableHeadingg"/>
              <w:rPr>
                <w:rFonts w:cs="Open Sans"/>
              </w:rPr>
            </w:pPr>
            <w:r w:rsidRPr="00B10AD4">
              <w:rPr>
                <w:rFonts w:cs="Open Sans"/>
              </w:rPr>
              <w:t>Parameters</w:t>
            </w:r>
          </w:p>
        </w:tc>
        <w:tc>
          <w:tcPr>
            <w:tcW w:w="1517" w:type="pct"/>
            <w:shd w:val="clear" w:color="auto" w:fill="498CF1" w:themeFill="background2" w:themeFillShade="BF"/>
          </w:tcPr>
          <w:p w14:paraId="6A52C9C9" w14:textId="08253ADA" w:rsidR="00AE5715" w:rsidRPr="00B10AD4" w:rsidRDefault="00AE5715" w:rsidP="00FB63FC">
            <w:pPr>
              <w:pStyle w:val="TableHeadingg"/>
              <w:rPr>
                <w:rFonts w:cs="Open Sans"/>
              </w:rPr>
            </w:pPr>
            <w:r w:rsidRPr="00B10AD4">
              <w:rPr>
                <w:rFonts w:cs="Open Sans"/>
              </w:rPr>
              <w:t>Action to be taken</w:t>
            </w:r>
          </w:p>
        </w:tc>
      </w:tr>
      <w:tr w:rsidR="00AE5715" w:rsidRPr="00767335" w14:paraId="4B468CBB" w14:textId="77777777" w:rsidTr="00B02AD5">
        <w:trPr>
          <w:trHeight w:val="20"/>
        </w:trPr>
        <w:tc>
          <w:tcPr>
            <w:tcW w:w="379" w:type="pct"/>
          </w:tcPr>
          <w:p w14:paraId="2CE7F9A8" w14:textId="77777777" w:rsidR="00AE5715" w:rsidRPr="00B10AD4" w:rsidRDefault="00AE5715" w:rsidP="00FB63FC">
            <w:pPr>
              <w:pStyle w:val="table"/>
              <w:rPr>
                <w:rStyle w:val="IntenseEmphasis"/>
                <w:rFonts w:cs="Open Sans"/>
              </w:rPr>
            </w:pPr>
          </w:p>
        </w:tc>
        <w:tc>
          <w:tcPr>
            <w:tcW w:w="1590" w:type="pct"/>
          </w:tcPr>
          <w:p w14:paraId="5A615D00" w14:textId="77777777" w:rsidR="00AE5715" w:rsidRPr="00B10AD4" w:rsidRDefault="00AE5715" w:rsidP="00FB63FC">
            <w:pPr>
              <w:pStyle w:val="table"/>
              <w:rPr>
                <w:rStyle w:val="IntenseEmphasis"/>
                <w:rFonts w:cs="Open Sans"/>
              </w:rPr>
            </w:pPr>
          </w:p>
        </w:tc>
        <w:tc>
          <w:tcPr>
            <w:tcW w:w="379" w:type="pct"/>
          </w:tcPr>
          <w:p w14:paraId="6439A0F7" w14:textId="77777777" w:rsidR="00AE5715" w:rsidRPr="00B10AD4" w:rsidRDefault="00AE5715" w:rsidP="00FB63FC">
            <w:pPr>
              <w:pStyle w:val="table"/>
              <w:rPr>
                <w:rStyle w:val="IntenseEmphasis"/>
                <w:rFonts w:cs="Open Sans"/>
              </w:rPr>
            </w:pPr>
          </w:p>
        </w:tc>
        <w:tc>
          <w:tcPr>
            <w:tcW w:w="1135" w:type="pct"/>
          </w:tcPr>
          <w:p w14:paraId="11E10703" w14:textId="77777777" w:rsidR="00AE5715" w:rsidRPr="00B10AD4" w:rsidRDefault="00AE5715" w:rsidP="00FB63FC">
            <w:pPr>
              <w:pStyle w:val="table"/>
              <w:rPr>
                <w:rStyle w:val="IntenseEmphasis"/>
                <w:rFonts w:cs="Open Sans"/>
              </w:rPr>
            </w:pPr>
          </w:p>
        </w:tc>
        <w:tc>
          <w:tcPr>
            <w:tcW w:w="1517" w:type="pct"/>
          </w:tcPr>
          <w:p w14:paraId="00D6CB6C" w14:textId="77777777" w:rsidR="00AE5715" w:rsidRPr="00B10AD4" w:rsidRDefault="00AE5715" w:rsidP="00FB63FC">
            <w:pPr>
              <w:pStyle w:val="table"/>
              <w:rPr>
                <w:rStyle w:val="IntenseEmphasis"/>
                <w:rFonts w:cs="Open Sans"/>
              </w:rPr>
            </w:pPr>
          </w:p>
        </w:tc>
      </w:tr>
    </w:tbl>
    <w:p w14:paraId="1814B328" w14:textId="0EF4C67A" w:rsidR="00D9001D" w:rsidRPr="0097201A" w:rsidRDefault="00D9001D" w:rsidP="00FB63FC">
      <w:pPr>
        <w:pStyle w:val="Heading3"/>
      </w:pPr>
      <w:r w:rsidRPr="0097201A">
        <w:t>Unknown Exceptions</w:t>
      </w:r>
    </w:p>
    <w:p w14:paraId="6D29C931" w14:textId="32EAB3DA" w:rsidR="00D9001D" w:rsidRPr="00B10AD4" w:rsidRDefault="00D9001D" w:rsidP="00FB63FC">
      <w:pPr>
        <w:rPr>
          <w:rFonts w:cs="Open Sans"/>
        </w:rPr>
      </w:pPr>
      <w:r w:rsidRPr="00B10AD4">
        <w:rPr>
          <w:rFonts w:cs="Open Sans"/>
        </w:rPr>
        <w:t>For all other unanticipated or unknown business (process) exceptions, the robot should:</w:t>
      </w:r>
    </w:p>
    <w:p w14:paraId="7A871A32" w14:textId="28123C2C" w:rsidR="00D9001D" w:rsidRPr="00B10AD4" w:rsidRDefault="00D9001D" w:rsidP="00FB63FC">
      <w:pPr>
        <w:pStyle w:val="Heading2"/>
        <w:rPr>
          <w:rFonts w:cs="Open Sans"/>
        </w:rPr>
      </w:pPr>
      <w:bookmarkStart w:id="419" w:name="_Toc536547251"/>
      <w:bookmarkStart w:id="420" w:name="_Toc97211748"/>
      <w:r w:rsidRPr="00B10AD4">
        <w:rPr>
          <w:rFonts w:cs="Open Sans"/>
        </w:rPr>
        <w:t>III.6</w:t>
      </w:r>
      <w:r w:rsidRPr="00B10AD4">
        <w:rPr>
          <w:rFonts w:eastAsiaTheme="minorHAnsi" w:cs="Open Sans"/>
          <w:sz w:val="22"/>
          <w:szCs w:val="22"/>
        </w:rPr>
        <w:t xml:space="preserve"> </w:t>
      </w:r>
      <w:r w:rsidRPr="00B10AD4">
        <w:rPr>
          <w:rFonts w:cs="Open Sans"/>
        </w:rPr>
        <w:t>Application Error and Exception Handling</w:t>
      </w:r>
      <w:bookmarkEnd w:id="419"/>
      <w:bookmarkEnd w:id="420"/>
    </w:p>
    <w:p w14:paraId="2C04F0D1" w14:textId="4DB077B5" w:rsidR="00D9001D" w:rsidRPr="00B10AD4" w:rsidRDefault="00D9001D" w:rsidP="00FB63FC">
      <w:pPr>
        <w:rPr>
          <w:rFonts w:cs="Open Sans"/>
        </w:rPr>
      </w:pPr>
      <w:r w:rsidRPr="00B10AD4">
        <w:rPr>
          <w:rFonts w:cs="Open Sans"/>
        </w:rPr>
        <w:lastRenderedPageBreak/>
        <w:t xml:space="preserve">A comprehensive list of all errors, warnings or notifications should be consolidated here with the description and action to be taken, for each, by the </w:t>
      </w:r>
      <w:r w:rsidR="006433C7" w:rsidRPr="00B10AD4">
        <w:rPr>
          <w:rFonts w:cs="Open Sans"/>
        </w:rPr>
        <w:t>r</w:t>
      </w:r>
      <w:r w:rsidRPr="00B10AD4">
        <w:rPr>
          <w:rFonts w:cs="Open Sans"/>
        </w:rPr>
        <w:t xml:space="preserve">obot. </w:t>
      </w:r>
    </w:p>
    <w:p w14:paraId="5497571E" w14:textId="2F3BCB29" w:rsidR="00D9001D" w:rsidRPr="00B10AD4" w:rsidRDefault="00D9001D" w:rsidP="00FB63FC">
      <w:pPr>
        <w:rPr>
          <w:rFonts w:cs="Open Sans"/>
        </w:rPr>
      </w:pPr>
      <w:r w:rsidRPr="00B10AD4">
        <w:rPr>
          <w:rFonts w:cs="Open Sans"/>
        </w:rPr>
        <w:t>Errors identified in the automation process can be classified as:</w:t>
      </w:r>
    </w:p>
    <w:p w14:paraId="23ED9F8A" w14:textId="77777777" w:rsidR="00FB63FC" w:rsidRPr="00B10AD4" w:rsidRDefault="00FB63FC" w:rsidP="00FB63FC">
      <w:pPr>
        <w:rPr>
          <w:rFonts w:cs="Open Sans"/>
        </w:rPr>
      </w:pP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1969"/>
        <w:gridCol w:w="3009"/>
        <w:gridCol w:w="4372"/>
      </w:tblGrid>
      <w:tr w:rsidR="00AE5715" w:rsidRPr="00B65D06" w14:paraId="653DDEB3" w14:textId="77777777" w:rsidTr="00202917">
        <w:trPr>
          <w:trHeight w:val="20"/>
        </w:trPr>
        <w:tc>
          <w:tcPr>
            <w:tcW w:w="1029" w:type="pct"/>
            <w:shd w:val="clear" w:color="auto" w:fill="498CF1" w:themeFill="background2" w:themeFillShade="BF"/>
            <w:vAlign w:val="center"/>
          </w:tcPr>
          <w:p w14:paraId="5B11FF50" w14:textId="56B89482" w:rsidR="00AE5715" w:rsidRPr="00B10AD4" w:rsidRDefault="00AE5715" w:rsidP="00FB63FC">
            <w:pPr>
              <w:pStyle w:val="TableHeadingg"/>
              <w:jc w:val="left"/>
              <w:rPr>
                <w:rStyle w:val="Strong"/>
                <w:rFonts w:ascii="Open Sans" w:hAnsi="Open Sans" w:cs="Open Sans"/>
                <w:b/>
                <w:bCs/>
                <w:sz w:val="16"/>
              </w:rPr>
            </w:pPr>
            <w:r w:rsidRPr="00B10AD4">
              <w:rPr>
                <w:rFonts w:cs="Open Sans"/>
              </w:rPr>
              <w:t>Area</w:t>
            </w:r>
          </w:p>
        </w:tc>
        <w:tc>
          <w:tcPr>
            <w:tcW w:w="1621" w:type="pct"/>
            <w:shd w:val="clear" w:color="auto" w:fill="498CF1" w:themeFill="background2" w:themeFillShade="BF"/>
            <w:vAlign w:val="center"/>
          </w:tcPr>
          <w:p w14:paraId="5C7C8DAE" w14:textId="0EA19B8E" w:rsidR="00AE5715" w:rsidRPr="00B10AD4" w:rsidRDefault="00AE5715" w:rsidP="00FB63FC">
            <w:pPr>
              <w:pStyle w:val="TableHeadingg"/>
              <w:jc w:val="left"/>
              <w:rPr>
                <w:rStyle w:val="Strong"/>
                <w:rFonts w:ascii="Open Sans" w:hAnsi="Open Sans" w:cs="Open Sans"/>
                <w:b/>
                <w:bCs/>
                <w:sz w:val="16"/>
              </w:rPr>
            </w:pPr>
            <w:r w:rsidRPr="00B10AD4">
              <w:rPr>
                <w:rFonts w:cs="Open Sans"/>
              </w:rPr>
              <w:t xml:space="preserve">Known </w:t>
            </w:r>
          </w:p>
        </w:tc>
        <w:tc>
          <w:tcPr>
            <w:tcW w:w="2349" w:type="pct"/>
            <w:shd w:val="clear" w:color="auto" w:fill="498CF1" w:themeFill="background2" w:themeFillShade="BF"/>
            <w:vAlign w:val="center"/>
          </w:tcPr>
          <w:p w14:paraId="17EFCAA5" w14:textId="74AD3CF5" w:rsidR="00AE5715" w:rsidRPr="00B10AD4" w:rsidRDefault="00AE5715" w:rsidP="00FB63FC">
            <w:pPr>
              <w:pStyle w:val="TableHeadingg"/>
              <w:jc w:val="left"/>
              <w:rPr>
                <w:rFonts w:cs="Open Sans"/>
              </w:rPr>
            </w:pPr>
            <w:r w:rsidRPr="00B10AD4">
              <w:rPr>
                <w:rFonts w:cs="Open Sans"/>
              </w:rPr>
              <w:t>Unknown</w:t>
            </w:r>
          </w:p>
        </w:tc>
      </w:tr>
      <w:tr w:rsidR="00FB63FC" w:rsidRPr="00FB63FC" w14:paraId="62835934" w14:textId="77777777" w:rsidTr="00FB63FC">
        <w:trPr>
          <w:trHeight w:val="20"/>
        </w:trPr>
        <w:tc>
          <w:tcPr>
            <w:tcW w:w="1029" w:type="pct"/>
          </w:tcPr>
          <w:p w14:paraId="1195732A" w14:textId="2D2EB0DC" w:rsidR="00AE5715" w:rsidRPr="00B10AD4" w:rsidRDefault="00AE5715" w:rsidP="00FB63FC">
            <w:pPr>
              <w:pStyle w:val="table"/>
              <w:rPr>
                <w:rStyle w:val="IntenseEmphasis"/>
                <w:rFonts w:cs="Open Sans"/>
              </w:rPr>
            </w:pPr>
            <w:r w:rsidRPr="00B10AD4">
              <w:rPr>
                <w:rFonts w:cs="Open Sans"/>
                <w:color w:val="A6A6A6" w:themeColor="background1" w:themeShade="A6"/>
              </w:rPr>
              <w:t>Technology/Applications</w:t>
            </w:r>
          </w:p>
        </w:tc>
        <w:tc>
          <w:tcPr>
            <w:tcW w:w="1621" w:type="pct"/>
          </w:tcPr>
          <w:p w14:paraId="2D6FC895" w14:textId="5B433808" w:rsidR="00AE5715" w:rsidRPr="00B10AD4" w:rsidRDefault="00AE5715" w:rsidP="00FB63FC">
            <w:pPr>
              <w:pStyle w:val="table"/>
              <w:rPr>
                <w:rStyle w:val="IntenseEmphasis"/>
                <w:rFonts w:cs="Open Sans"/>
              </w:rPr>
            </w:pPr>
            <w:r w:rsidRPr="00B10AD4">
              <w:rPr>
                <w:rFonts w:cs="Open Sans"/>
                <w:color w:val="A6A6A6" w:themeColor="background1" w:themeShade="A6"/>
              </w:rPr>
              <w:t>Experienced previously,</w:t>
            </w:r>
            <w:r w:rsidR="00FA3DEF" w:rsidRPr="00B10AD4">
              <w:rPr>
                <w:rFonts w:cs="Open Sans"/>
                <w:color w:val="A6A6A6" w:themeColor="background1" w:themeShade="A6"/>
              </w:rPr>
              <w:t xml:space="preserve"> an</w:t>
            </w:r>
            <w:r w:rsidRPr="00B10AD4">
              <w:rPr>
                <w:rFonts w:cs="Open Sans"/>
                <w:color w:val="A6A6A6" w:themeColor="background1" w:themeShade="A6"/>
              </w:rPr>
              <w:t xml:space="preserve"> action plan or </w:t>
            </w:r>
            <w:r w:rsidR="00FA3DEF" w:rsidRPr="00B10AD4">
              <w:rPr>
                <w:rFonts w:cs="Open Sans"/>
                <w:color w:val="A6A6A6" w:themeColor="background1" w:themeShade="A6"/>
              </w:rPr>
              <w:t xml:space="preserve">a </w:t>
            </w:r>
            <w:r w:rsidRPr="00B10AD4">
              <w:rPr>
                <w:rFonts w:cs="Open Sans"/>
                <w:color w:val="A6A6A6" w:themeColor="background1" w:themeShade="A6"/>
              </w:rPr>
              <w:t>workaround available.</w:t>
            </w:r>
          </w:p>
        </w:tc>
        <w:tc>
          <w:tcPr>
            <w:tcW w:w="2349" w:type="pct"/>
          </w:tcPr>
          <w:p w14:paraId="531EDFFA" w14:textId="39CB874F" w:rsidR="00AE5715" w:rsidRPr="00B10AD4" w:rsidRDefault="00FA3DEF" w:rsidP="00FB63FC">
            <w:pPr>
              <w:pStyle w:val="table"/>
              <w:rPr>
                <w:rStyle w:val="IntenseEmphasis"/>
                <w:rFonts w:cs="Open Sans"/>
              </w:rPr>
            </w:pPr>
            <w:r w:rsidRPr="00B10AD4">
              <w:rPr>
                <w:rFonts w:cs="Open Sans"/>
                <w:color w:val="A6A6A6" w:themeColor="background1" w:themeShade="A6"/>
              </w:rPr>
              <w:t>Never</w:t>
            </w:r>
            <w:r w:rsidR="00AE5715" w:rsidRPr="00B10AD4">
              <w:rPr>
                <w:rFonts w:cs="Open Sans"/>
                <w:color w:val="A6A6A6" w:themeColor="background1" w:themeShade="A6"/>
              </w:rPr>
              <w:t xml:space="preserve"> encountered before</w:t>
            </w:r>
            <w:r w:rsidR="00AE5715" w:rsidRPr="00B10AD4">
              <w:rPr>
                <w:rFonts w:cs="Open Sans"/>
                <w:color w:val="A6A6A6" w:themeColor="background1" w:themeShade="A6"/>
                <w:lang w:val="uk-UA"/>
              </w:rPr>
              <w:t>,</w:t>
            </w:r>
            <w:r w:rsidR="00AE5715" w:rsidRPr="00B10AD4">
              <w:rPr>
                <w:rFonts w:cs="Open Sans"/>
                <w:color w:val="A6A6A6" w:themeColor="background1" w:themeShade="A6"/>
              </w:rPr>
              <w:t xml:space="preserve"> or may happen independent</w:t>
            </w:r>
            <w:r w:rsidRPr="00B10AD4">
              <w:rPr>
                <w:rFonts w:cs="Open Sans"/>
                <w:color w:val="A6A6A6" w:themeColor="background1" w:themeShade="A6"/>
              </w:rPr>
              <w:t xml:space="preserve">ly </w:t>
            </w:r>
            <w:r w:rsidR="00AE5715" w:rsidRPr="00B10AD4">
              <w:rPr>
                <w:rFonts w:cs="Open Sans"/>
                <w:color w:val="A6A6A6" w:themeColor="background1" w:themeShade="A6"/>
              </w:rPr>
              <w:t>of the applications used in the process.</w:t>
            </w:r>
          </w:p>
        </w:tc>
      </w:tr>
    </w:tbl>
    <w:p w14:paraId="465625F1" w14:textId="77777777" w:rsidR="00D9001D" w:rsidRPr="00B10AD4" w:rsidRDefault="00D9001D" w:rsidP="00FB63FC">
      <w:pPr>
        <w:rPr>
          <w:rFonts w:cs="Open Sans"/>
        </w:rPr>
      </w:pPr>
    </w:p>
    <w:p w14:paraId="71FA5894" w14:textId="454B7E6F" w:rsidR="00D9001D" w:rsidRPr="00B10AD4" w:rsidRDefault="00D9001D" w:rsidP="00FB63FC">
      <w:pPr>
        <w:pStyle w:val="Heading3"/>
        <w:rPr>
          <w:rFonts w:cs="Open Sans"/>
        </w:rPr>
      </w:pPr>
      <w:r w:rsidRPr="00B10AD4">
        <w:rPr>
          <w:rFonts w:cs="Open Sans"/>
        </w:rPr>
        <w:t>Know</w:t>
      </w:r>
      <w:r w:rsidR="00FA3DEF" w:rsidRPr="00B10AD4">
        <w:rPr>
          <w:rFonts w:cs="Open Sans"/>
        </w:rPr>
        <w:t>n</w:t>
      </w:r>
      <w:r w:rsidRPr="00B10AD4">
        <w:rPr>
          <w:rFonts w:cs="Open Sans"/>
        </w:rPr>
        <w:t xml:space="preserve"> Errors or Exceptions</w:t>
      </w:r>
    </w:p>
    <w:p w14:paraId="2C25284B" w14:textId="32E72FC0" w:rsidR="00D9001D" w:rsidRPr="00B10AD4" w:rsidRDefault="00D9001D" w:rsidP="00FB63FC">
      <w:pPr>
        <w:rPr>
          <w:rFonts w:cs="Open Sans"/>
        </w:rPr>
      </w:pPr>
      <w:r w:rsidRPr="00B10AD4">
        <w:rPr>
          <w:rFonts w:cs="Open Sans"/>
        </w:rPr>
        <w:t>The table below reflects all the errors identifie</w:t>
      </w:r>
      <w:r w:rsidR="00FA3DEF" w:rsidRPr="00B10AD4">
        <w:rPr>
          <w:rFonts w:cs="Open Sans"/>
        </w:rPr>
        <w:t>d</w:t>
      </w:r>
      <w:r w:rsidRPr="00B10AD4">
        <w:rPr>
          <w:rFonts w:cs="Open Sans"/>
        </w:rPr>
        <w:t xml:space="preserve"> in the process evaluation and documentation. </w:t>
      </w:r>
    </w:p>
    <w:p w14:paraId="288788E8" w14:textId="2ADB3F29" w:rsidR="00D9001D" w:rsidRPr="00B10AD4" w:rsidRDefault="00D9001D" w:rsidP="00FB63FC">
      <w:pPr>
        <w:rPr>
          <w:rFonts w:cs="Open Sans"/>
        </w:rPr>
      </w:pPr>
      <w:r w:rsidRPr="00B10AD4">
        <w:rPr>
          <w:rFonts w:cs="Open Sans"/>
        </w:rPr>
        <w:t>For each of these errors or exceptions, define a corresponding expected action that the robot should complete if it is encountered.</w:t>
      </w:r>
    </w:p>
    <w:p w14:paraId="3812D4B2" w14:textId="45769179" w:rsidR="007D7407" w:rsidRPr="00B10AD4" w:rsidRDefault="007D7407" w:rsidP="00FB63FC">
      <w:pPr>
        <w:rPr>
          <w:rFonts w:cs="Open Sans"/>
        </w:rPr>
      </w:pP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708"/>
        <w:gridCol w:w="1700"/>
        <w:gridCol w:w="1702"/>
        <w:gridCol w:w="1416"/>
        <w:gridCol w:w="3824"/>
      </w:tblGrid>
      <w:tr w:rsidR="007D7407" w:rsidRPr="00B10AD4" w14:paraId="3602D1C0" w14:textId="77777777" w:rsidTr="00202917">
        <w:trPr>
          <w:trHeight w:val="20"/>
        </w:trPr>
        <w:tc>
          <w:tcPr>
            <w:tcW w:w="379" w:type="pct"/>
            <w:shd w:val="clear" w:color="auto" w:fill="498CF1" w:themeFill="background2" w:themeFillShade="BF"/>
            <w:vAlign w:val="center"/>
          </w:tcPr>
          <w:p w14:paraId="6C5BECC8" w14:textId="4F4C91BA" w:rsidR="007D7407" w:rsidRPr="00B10AD4" w:rsidRDefault="007D7407" w:rsidP="00FB63FC">
            <w:pPr>
              <w:pStyle w:val="TableHeadingg"/>
              <w:rPr>
                <w:rStyle w:val="Strong"/>
                <w:rFonts w:ascii="Open Sans" w:hAnsi="Open Sans" w:cs="Open Sans"/>
                <w:b/>
                <w:bCs/>
                <w:sz w:val="16"/>
              </w:rPr>
            </w:pPr>
            <w:r w:rsidRPr="00B10AD4">
              <w:rPr>
                <w:rFonts w:cs="Open Sans"/>
              </w:rPr>
              <w:t>#</w:t>
            </w:r>
          </w:p>
        </w:tc>
        <w:tc>
          <w:tcPr>
            <w:tcW w:w="909" w:type="pct"/>
            <w:shd w:val="clear" w:color="auto" w:fill="498CF1" w:themeFill="background2" w:themeFillShade="BF"/>
            <w:vAlign w:val="center"/>
          </w:tcPr>
          <w:p w14:paraId="1D97B6E2" w14:textId="7F296910" w:rsidR="007D7407" w:rsidRPr="00B10AD4" w:rsidRDefault="007D7407" w:rsidP="00FB63FC">
            <w:pPr>
              <w:pStyle w:val="TableHeadingg"/>
              <w:jc w:val="left"/>
              <w:rPr>
                <w:rStyle w:val="Strong"/>
                <w:rFonts w:ascii="Open Sans" w:hAnsi="Open Sans" w:cs="Open Sans"/>
                <w:b/>
                <w:bCs/>
                <w:sz w:val="16"/>
              </w:rPr>
            </w:pPr>
            <w:r w:rsidRPr="00B10AD4">
              <w:rPr>
                <w:rFonts w:cs="Open Sans"/>
              </w:rPr>
              <w:t>Error name</w:t>
            </w:r>
          </w:p>
        </w:tc>
        <w:tc>
          <w:tcPr>
            <w:tcW w:w="910" w:type="pct"/>
            <w:shd w:val="clear" w:color="auto" w:fill="498CF1" w:themeFill="background2" w:themeFillShade="BF"/>
            <w:vAlign w:val="center"/>
          </w:tcPr>
          <w:p w14:paraId="604FCA40" w14:textId="33494C63" w:rsidR="007D7407" w:rsidRPr="00B10AD4" w:rsidRDefault="00FB1CED" w:rsidP="00FB63FC">
            <w:pPr>
              <w:pStyle w:val="TableHeadingg"/>
              <w:rPr>
                <w:rFonts w:cs="Open Sans"/>
              </w:rPr>
            </w:pPr>
            <w:r w:rsidRPr="00B10AD4">
              <w:rPr>
                <w:rFonts w:cs="Open Sans"/>
              </w:rPr>
              <w:t>Action</w:t>
            </w:r>
          </w:p>
        </w:tc>
        <w:tc>
          <w:tcPr>
            <w:tcW w:w="757" w:type="pct"/>
            <w:shd w:val="clear" w:color="auto" w:fill="498CF1" w:themeFill="background2" w:themeFillShade="BF"/>
            <w:vAlign w:val="center"/>
          </w:tcPr>
          <w:p w14:paraId="700EE465" w14:textId="405C795F" w:rsidR="007D7407" w:rsidRPr="00B10AD4" w:rsidRDefault="007D7407" w:rsidP="00FB63FC">
            <w:pPr>
              <w:pStyle w:val="TableHeadingg"/>
              <w:jc w:val="left"/>
              <w:rPr>
                <w:rFonts w:cs="Open Sans"/>
              </w:rPr>
            </w:pPr>
            <w:r w:rsidRPr="00B10AD4">
              <w:rPr>
                <w:rFonts w:cs="Open Sans"/>
              </w:rPr>
              <w:t>Parameters</w:t>
            </w:r>
          </w:p>
        </w:tc>
        <w:tc>
          <w:tcPr>
            <w:tcW w:w="2045" w:type="pct"/>
            <w:shd w:val="clear" w:color="auto" w:fill="498CF1" w:themeFill="background2" w:themeFillShade="BF"/>
            <w:vAlign w:val="center"/>
          </w:tcPr>
          <w:p w14:paraId="065CED28" w14:textId="103355B4" w:rsidR="007D7407" w:rsidRPr="00B10AD4" w:rsidRDefault="007D7407" w:rsidP="00FB63FC">
            <w:pPr>
              <w:pStyle w:val="TableHeadingg"/>
              <w:jc w:val="left"/>
              <w:rPr>
                <w:rFonts w:cs="Open Sans"/>
              </w:rPr>
            </w:pPr>
            <w:r w:rsidRPr="00B10AD4">
              <w:rPr>
                <w:rFonts w:cs="Open Sans"/>
              </w:rPr>
              <w:t>Action to be taken</w:t>
            </w:r>
          </w:p>
        </w:tc>
      </w:tr>
      <w:tr w:rsidR="00FB63FC" w:rsidRPr="00B10AD4" w14:paraId="5B533DA6" w14:textId="77777777" w:rsidTr="00FB63FC">
        <w:trPr>
          <w:trHeight w:val="20"/>
        </w:trPr>
        <w:tc>
          <w:tcPr>
            <w:tcW w:w="379" w:type="pct"/>
          </w:tcPr>
          <w:p w14:paraId="253591C3" w14:textId="0B4FBB49" w:rsidR="007D7407" w:rsidRPr="00B10AD4" w:rsidRDefault="007D7407" w:rsidP="00FB63FC">
            <w:pPr>
              <w:pStyle w:val="table"/>
              <w:jc w:val="center"/>
              <w:rPr>
                <w:rStyle w:val="IntenseEmphasis"/>
                <w:rFonts w:cs="Open Sans"/>
              </w:rPr>
            </w:pPr>
            <w:r w:rsidRPr="00B10AD4">
              <w:rPr>
                <w:rStyle w:val="IntenseEmphasis"/>
                <w:rFonts w:cs="Open Sans"/>
              </w:rPr>
              <w:t>1</w:t>
            </w:r>
          </w:p>
        </w:tc>
        <w:tc>
          <w:tcPr>
            <w:tcW w:w="909" w:type="pct"/>
          </w:tcPr>
          <w:p w14:paraId="1325A59B" w14:textId="391FACC0" w:rsidR="007D7407" w:rsidRPr="00B10AD4" w:rsidRDefault="007D7407" w:rsidP="00FB63FC">
            <w:pPr>
              <w:pStyle w:val="table"/>
              <w:rPr>
                <w:rStyle w:val="IntenseEmphasis"/>
                <w:rFonts w:cs="Open Sans"/>
              </w:rPr>
            </w:pPr>
            <w:r w:rsidRPr="00B10AD4">
              <w:rPr>
                <w:rStyle w:val="IntenseEmphasis"/>
                <w:rFonts w:cs="Open Sans"/>
              </w:rPr>
              <w:t>Application Crash / Internal Server Error</w:t>
            </w:r>
          </w:p>
        </w:tc>
        <w:tc>
          <w:tcPr>
            <w:tcW w:w="910" w:type="pct"/>
          </w:tcPr>
          <w:p w14:paraId="264EF4E4" w14:textId="28539791" w:rsidR="007D7407" w:rsidRPr="00B10AD4" w:rsidRDefault="007D7407" w:rsidP="00FB63FC">
            <w:pPr>
              <w:pStyle w:val="table"/>
              <w:jc w:val="center"/>
              <w:rPr>
                <w:rStyle w:val="IntenseEmphasis"/>
                <w:rFonts w:cs="Open Sans"/>
              </w:rPr>
            </w:pPr>
            <w:r w:rsidRPr="00B10AD4">
              <w:rPr>
                <w:rStyle w:val="IntenseEmphasis"/>
                <w:rFonts w:cs="Open Sans"/>
              </w:rPr>
              <w:t xml:space="preserve">Any </w:t>
            </w:r>
            <w:r w:rsidR="00FB1CED" w:rsidRPr="00B10AD4">
              <w:rPr>
                <w:rStyle w:val="IntenseEmphasis"/>
                <w:rFonts w:cs="Open Sans"/>
              </w:rPr>
              <w:t>action</w:t>
            </w:r>
          </w:p>
        </w:tc>
        <w:tc>
          <w:tcPr>
            <w:tcW w:w="757" w:type="pct"/>
          </w:tcPr>
          <w:p w14:paraId="5C56E36F" w14:textId="37E68C0E" w:rsidR="007D7407" w:rsidRPr="00B10AD4" w:rsidRDefault="007D7407" w:rsidP="00FB63FC">
            <w:pPr>
              <w:pStyle w:val="table"/>
              <w:rPr>
                <w:rStyle w:val="IntenseEmphasis"/>
                <w:rFonts w:cs="Open Sans"/>
              </w:rPr>
            </w:pPr>
            <w:r w:rsidRPr="00B10AD4">
              <w:rPr>
                <w:rStyle w:val="IntenseEmphasis"/>
                <w:rFonts w:cs="Open Sans"/>
              </w:rPr>
              <w:t>Error message</w:t>
            </w:r>
          </w:p>
        </w:tc>
        <w:tc>
          <w:tcPr>
            <w:tcW w:w="2045" w:type="pct"/>
          </w:tcPr>
          <w:p w14:paraId="0C600958" w14:textId="41E062F3" w:rsidR="007D7407" w:rsidRPr="00B10AD4" w:rsidRDefault="007D7407" w:rsidP="00FB63FC">
            <w:pPr>
              <w:pStyle w:val="table"/>
              <w:rPr>
                <w:rStyle w:val="IntenseEmphasis"/>
                <w:rFonts w:cs="Open Sans"/>
              </w:rPr>
            </w:pPr>
            <w:r w:rsidRPr="00B10AD4">
              <w:rPr>
                <w:rStyle w:val="IntenseEmphasis"/>
                <w:rFonts w:cs="Open Sans"/>
              </w:rPr>
              <w:t>Recover &amp; retry for maximum 3 times.</w:t>
            </w:r>
            <w:r w:rsidRPr="00B10AD4">
              <w:rPr>
                <w:rStyle w:val="IntenseEmphasis"/>
                <w:rFonts w:cs="Open Sans"/>
              </w:rPr>
              <w:br/>
              <w:t xml:space="preserve">Close the applications and run the sequence again </w:t>
            </w:r>
          </w:p>
        </w:tc>
      </w:tr>
    </w:tbl>
    <w:p w14:paraId="3F80BD87" w14:textId="77777777" w:rsidR="00D9001D" w:rsidRPr="00B10AD4" w:rsidRDefault="00D9001D" w:rsidP="00FB63FC">
      <w:pPr>
        <w:rPr>
          <w:rFonts w:cs="Open Sans"/>
          <w:lang w:val="uk-UA"/>
        </w:rPr>
      </w:pPr>
    </w:p>
    <w:p w14:paraId="48F3AEE5" w14:textId="710275A1" w:rsidR="00D9001D" w:rsidRPr="00B10AD4" w:rsidRDefault="00D9001D" w:rsidP="00FB63FC">
      <w:pPr>
        <w:pStyle w:val="Heading3"/>
        <w:rPr>
          <w:rFonts w:cs="Open Sans"/>
        </w:rPr>
      </w:pPr>
      <w:r w:rsidRPr="00B10AD4">
        <w:rPr>
          <w:rFonts w:cs="Open Sans"/>
        </w:rPr>
        <w:t>Unknow</w:t>
      </w:r>
      <w:r w:rsidR="006433C7" w:rsidRPr="00B10AD4">
        <w:rPr>
          <w:rFonts w:cs="Open Sans"/>
        </w:rPr>
        <w:t>n</w:t>
      </w:r>
      <w:r w:rsidRPr="00B10AD4">
        <w:rPr>
          <w:rFonts w:cs="Open Sans"/>
        </w:rPr>
        <w:t xml:space="preserve"> Errors and Exceptions</w:t>
      </w:r>
    </w:p>
    <w:p w14:paraId="34EFD876" w14:textId="136CF49C" w:rsidR="00FB63FC" w:rsidRPr="00B10AD4" w:rsidRDefault="00D9001D" w:rsidP="00FB63FC">
      <w:pPr>
        <w:rPr>
          <w:rFonts w:cs="Open Sans"/>
        </w:rPr>
      </w:pPr>
      <w:r w:rsidRPr="00B10AD4">
        <w:rPr>
          <w:rFonts w:cs="Open Sans"/>
        </w:rPr>
        <w:t>For all the other unanticipated or unknown application exceptions/errors, the robot should:</w:t>
      </w:r>
    </w:p>
    <w:p w14:paraId="6CB5BEFE" w14:textId="4A2C368A" w:rsidR="00D9001D" w:rsidRPr="00B10AD4" w:rsidRDefault="00FB63FC" w:rsidP="00FB63FC">
      <w:pPr>
        <w:spacing w:line="360" w:lineRule="auto"/>
        <w:ind w:firstLine="360"/>
        <w:rPr>
          <w:rFonts w:cs="Open Sans"/>
        </w:rPr>
      </w:pPr>
      <w:r w:rsidRPr="00B10AD4">
        <w:rPr>
          <w:rFonts w:cs="Open Sans"/>
        </w:rPr>
        <w:br w:type="page"/>
      </w:r>
    </w:p>
    <w:p w14:paraId="70500067" w14:textId="71E2C785" w:rsidR="00D9001D" w:rsidRPr="00B10AD4" w:rsidRDefault="00D9001D" w:rsidP="00FB63FC">
      <w:pPr>
        <w:pStyle w:val="Heading2"/>
        <w:rPr>
          <w:rFonts w:cs="Open Sans"/>
        </w:rPr>
      </w:pPr>
      <w:bookmarkStart w:id="421" w:name="_Toc536547252"/>
      <w:bookmarkStart w:id="422" w:name="_Toc97211749"/>
      <w:r w:rsidRPr="00B10AD4">
        <w:rPr>
          <w:rFonts w:cs="Open Sans"/>
        </w:rPr>
        <w:lastRenderedPageBreak/>
        <w:t>III.7 Reporting</w:t>
      </w:r>
      <w:bookmarkEnd w:id="421"/>
      <w:bookmarkEnd w:id="422"/>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567"/>
        <w:gridCol w:w="1558"/>
        <w:gridCol w:w="1275"/>
        <w:gridCol w:w="3680"/>
        <w:gridCol w:w="2270"/>
      </w:tblGrid>
      <w:tr w:rsidR="00B71931" w:rsidRPr="00B10AD4" w14:paraId="00BD5083" w14:textId="77777777" w:rsidTr="00202917">
        <w:trPr>
          <w:trHeight w:val="20"/>
        </w:trPr>
        <w:tc>
          <w:tcPr>
            <w:tcW w:w="303" w:type="pct"/>
            <w:shd w:val="clear" w:color="auto" w:fill="498CF1" w:themeFill="background2" w:themeFillShade="BF"/>
          </w:tcPr>
          <w:p w14:paraId="7566FD79" w14:textId="77777777" w:rsidR="007D7407" w:rsidRPr="00B10AD4" w:rsidRDefault="007D7407" w:rsidP="00FB63FC">
            <w:pPr>
              <w:pStyle w:val="TableHeadingg"/>
              <w:rPr>
                <w:rStyle w:val="Strong"/>
                <w:rFonts w:ascii="Open Sans" w:hAnsi="Open Sans" w:cs="Open Sans"/>
                <w:b/>
                <w:bCs/>
                <w:sz w:val="16"/>
              </w:rPr>
            </w:pPr>
            <w:r w:rsidRPr="00B10AD4">
              <w:rPr>
                <w:rFonts w:cs="Open Sans"/>
              </w:rPr>
              <w:t>#</w:t>
            </w:r>
          </w:p>
        </w:tc>
        <w:tc>
          <w:tcPr>
            <w:tcW w:w="833" w:type="pct"/>
            <w:shd w:val="clear" w:color="auto" w:fill="498CF1" w:themeFill="background2" w:themeFillShade="BF"/>
          </w:tcPr>
          <w:p w14:paraId="0B16F49C" w14:textId="7421073C" w:rsidR="007D7407" w:rsidRPr="00B10AD4" w:rsidRDefault="007D7407" w:rsidP="00FB63FC">
            <w:pPr>
              <w:pStyle w:val="TableHeadingg"/>
              <w:rPr>
                <w:rStyle w:val="Strong"/>
                <w:rFonts w:ascii="Open Sans" w:hAnsi="Open Sans" w:cs="Open Sans"/>
                <w:b/>
                <w:bCs/>
                <w:sz w:val="16"/>
              </w:rPr>
            </w:pPr>
            <w:r w:rsidRPr="00B10AD4">
              <w:rPr>
                <w:rFonts w:cs="Open Sans"/>
              </w:rPr>
              <w:t>Report type</w:t>
            </w:r>
          </w:p>
        </w:tc>
        <w:tc>
          <w:tcPr>
            <w:tcW w:w="682" w:type="pct"/>
            <w:shd w:val="clear" w:color="auto" w:fill="498CF1" w:themeFill="background2" w:themeFillShade="BF"/>
          </w:tcPr>
          <w:p w14:paraId="0AB2BCA6" w14:textId="7DC0C35D" w:rsidR="007D7407" w:rsidRPr="00B10AD4" w:rsidRDefault="007D7407" w:rsidP="00FB63FC">
            <w:pPr>
              <w:pStyle w:val="TableHeadingg"/>
              <w:rPr>
                <w:rFonts w:cs="Open Sans"/>
              </w:rPr>
            </w:pPr>
            <w:r w:rsidRPr="00B10AD4">
              <w:rPr>
                <w:rFonts w:cs="Open Sans"/>
              </w:rPr>
              <w:t>Update frequency</w:t>
            </w:r>
          </w:p>
        </w:tc>
        <w:tc>
          <w:tcPr>
            <w:tcW w:w="1968" w:type="pct"/>
            <w:shd w:val="clear" w:color="auto" w:fill="498CF1" w:themeFill="background2" w:themeFillShade="BF"/>
          </w:tcPr>
          <w:p w14:paraId="05FBD3B9" w14:textId="7B7558DC" w:rsidR="007D7407" w:rsidRPr="00B10AD4" w:rsidRDefault="007D7407" w:rsidP="00FB63FC">
            <w:pPr>
              <w:pStyle w:val="TableHeadingg"/>
              <w:rPr>
                <w:rFonts w:cs="Open Sans"/>
              </w:rPr>
            </w:pPr>
            <w:r w:rsidRPr="00B10AD4">
              <w:rPr>
                <w:rFonts w:cs="Open Sans"/>
              </w:rPr>
              <w:t xml:space="preserve">Details </w:t>
            </w:r>
          </w:p>
        </w:tc>
        <w:tc>
          <w:tcPr>
            <w:tcW w:w="1214" w:type="pct"/>
            <w:shd w:val="clear" w:color="auto" w:fill="498CF1" w:themeFill="background2" w:themeFillShade="BF"/>
          </w:tcPr>
          <w:p w14:paraId="28F60227" w14:textId="0638F2C1" w:rsidR="007D7407" w:rsidRPr="00B10AD4" w:rsidRDefault="007D7407" w:rsidP="00FB63FC">
            <w:pPr>
              <w:pStyle w:val="TableHeadingg"/>
              <w:rPr>
                <w:rFonts w:cs="Open Sans"/>
              </w:rPr>
            </w:pPr>
            <w:r w:rsidRPr="00B10AD4">
              <w:rPr>
                <w:rFonts w:cs="Open Sans"/>
              </w:rPr>
              <w:t>Monitoring Tool to visualise the data</w:t>
            </w:r>
          </w:p>
        </w:tc>
      </w:tr>
      <w:tr w:rsidR="00B71931" w:rsidRPr="00B10AD4" w14:paraId="6446FAFB" w14:textId="77777777" w:rsidTr="00FB63FC">
        <w:trPr>
          <w:trHeight w:val="20"/>
        </w:trPr>
        <w:tc>
          <w:tcPr>
            <w:tcW w:w="303" w:type="pct"/>
          </w:tcPr>
          <w:p w14:paraId="79C669DC" w14:textId="4FFD4D75" w:rsidR="007D7407" w:rsidRPr="00B10AD4" w:rsidRDefault="007D7407" w:rsidP="00FB63FC">
            <w:pPr>
              <w:pStyle w:val="table"/>
              <w:rPr>
                <w:rStyle w:val="IntenseEmphasis"/>
                <w:rFonts w:cs="Open Sans"/>
              </w:rPr>
            </w:pPr>
            <w:r w:rsidRPr="00B10AD4">
              <w:rPr>
                <w:rStyle w:val="IntenseEmphasis"/>
                <w:rFonts w:cs="Open Sans"/>
              </w:rPr>
              <w:t>1</w:t>
            </w:r>
          </w:p>
        </w:tc>
        <w:tc>
          <w:tcPr>
            <w:tcW w:w="833" w:type="pct"/>
          </w:tcPr>
          <w:p w14:paraId="4BD80692" w14:textId="39AF390C" w:rsidR="007D7407" w:rsidRPr="00B10AD4" w:rsidRDefault="007D7407" w:rsidP="00FB63FC">
            <w:pPr>
              <w:pStyle w:val="table"/>
              <w:rPr>
                <w:rStyle w:val="IntenseEmphasis"/>
                <w:rFonts w:cs="Open Sans"/>
              </w:rPr>
            </w:pPr>
            <w:r w:rsidRPr="00B10AD4">
              <w:rPr>
                <w:rStyle w:val="IntenseEmphasis"/>
                <w:rFonts w:cs="Open Sans"/>
              </w:rPr>
              <w:t>Process logs</w:t>
            </w:r>
          </w:p>
        </w:tc>
        <w:tc>
          <w:tcPr>
            <w:tcW w:w="682" w:type="pct"/>
          </w:tcPr>
          <w:p w14:paraId="3980F8C3" w14:textId="4A886724" w:rsidR="007D7407" w:rsidRPr="00B10AD4" w:rsidRDefault="007D7407" w:rsidP="00FB63FC">
            <w:pPr>
              <w:pStyle w:val="table"/>
              <w:rPr>
                <w:rStyle w:val="IntenseEmphasis"/>
                <w:rFonts w:cs="Open Sans"/>
              </w:rPr>
            </w:pPr>
            <w:r w:rsidRPr="00B10AD4">
              <w:rPr>
                <w:rStyle w:val="IntenseEmphasis"/>
                <w:rFonts w:cs="Open Sans"/>
              </w:rPr>
              <w:t>Daily</w:t>
            </w:r>
          </w:p>
        </w:tc>
        <w:tc>
          <w:tcPr>
            <w:tcW w:w="1968" w:type="pct"/>
          </w:tcPr>
          <w:p w14:paraId="23D435FF" w14:textId="35DB288E" w:rsidR="007D7407" w:rsidRPr="00B10AD4" w:rsidRDefault="007D7407" w:rsidP="00FB63FC">
            <w:pPr>
              <w:pStyle w:val="table"/>
              <w:rPr>
                <w:rStyle w:val="IntenseEmphasis"/>
                <w:rFonts w:cs="Open Sans"/>
              </w:rPr>
            </w:pPr>
            <w:r w:rsidRPr="00B10AD4">
              <w:rPr>
                <w:rStyle w:val="IntenseEmphasis"/>
                <w:rFonts w:cs="Open Sans"/>
              </w:rPr>
              <w:t>How many times was this process run since the beginning of the month and what was the average run duration?</w:t>
            </w:r>
          </w:p>
        </w:tc>
        <w:tc>
          <w:tcPr>
            <w:tcW w:w="1214" w:type="pct"/>
          </w:tcPr>
          <w:p w14:paraId="1F28335B" w14:textId="33AFA9E0" w:rsidR="007D7407" w:rsidRPr="00B10AD4" w:rsidRDefault="007D7407" w:rsidP="00FB63FC">
            <w:pPr>
              <w:pStyle w:val="table"/>
              <w:rPr>
                <w:rStyle w:val="IntenseEmphasis"/>
                <w:rFonts w:cs="Open Sans"/>
              </w:rPr>
            </w:pPr>
            <w:r w:rsidRPr="00B10AD4">
              <w:rPr>
                <w:rStyle w:val="IntenseEmphasis"/>
                <w:rFonts w:cs="Open Sans"/>
              </w:rPr>
              <w:t xml:space="preserve">Kibana </w:t>
            </w:r>
          </w:p>
        </w:tc>
      </w:tr>
      <w:tr w:rsidR="007D7407" w:rsidRPr="00B10AD4" w14:paraId="66D89900" w14:textId="77777777" w:rsidTr="00FB63FC">
        <w:trPr>
          <w:trHeight w:val="20"/>
        </w:trPr>
        <w:tc>
          <w:tcPr>
            <w:tcW w:w="303" w:type="pct"/>
          </w:tcPr>
          <w:p w14:paraId="23FA8E7F" w14:textId="7514CB7E" w:rsidR="007D7407" w:rsidRPr="00B10AD4" w:rsidRDefault="007D7407" w:rsidP="00FB63FC">
            <w:pPr>
              <w:pStyle w:val="table"/>
              <w:rPr>
                <w:rStyle w:val="IntenseEmphasis"/>
                <w:rFonts w:cs="Open Sans"/>
              </w:rPr>
            </w:pPr>
            <w:r w:rsidRPr="00B10AD4">
              <w:rPr>
                <w:rStyle w:val="IntenseEmphasis"/>
                <w:rFonts w:cs="Open Sans"/>
              </w:rPr>
              <w:t>2</w:t>
            </w:r>
          </w:p>
        </w:tc>
        <w:tc>
          <w:tcPr>
            <w:tcW w:w="833" w:type="pct"/>
          </w:tcPr>
          <w:p w14:paraId="5E3954AF" w14:textId="39CF87CD" w:rsidR="007D7407" w:rsidRPr="00B10AD4" w:rsidRDefault="007D7407" w:rsidP="00FB63FC">
            <w:pPr>
              <w:pStyle w:val="table"/>
              <w:rPr>
                <w:rStyle w:val="IntenseEmphasis"/>
                <w:rFonts w:cs="Open Sans"/>
              </w:rPr>
            </w:pPr>
            <w:r w:rsidRPr="00B10AD4">
              <w:rPr>
                <w:rStyle w:val="IntenseEmphasis"/>
                <w:rFonts w:cs="Open Sans"/>
              </w:rPr>
              <w:t>Process logs</w:t>
            </w:r>
          </w:p>
        </w:tc>
        <w:tc>
          <w:tcPr>
            <w:tcW w:w="682" w:type="pct"/>
          </w:tcPr>
          <w:p w14:paraId="5872A067" w14:textId="69999405" w:rsidR="007D7407" w:rsidRPr="00B10AD4" w:rsidRDefault="007D7407" w:rsidP="00FB63FC">
            <w:pPr>
              <w:pStyle w:val="table"/>
              <w:rPr>
                <w:rStyle w:val="IntenseEmphasis"/>
                <w:rFonts w:cs="Open Sans"/>
              </w:rPr>
            </w:pPr>
            <w:r w:rsidRPr="00B10AD4">
              <w:rPr>
                <w:rStyle w:val="IntenseEmphasis"/>
                <w:rFonts w:cs="Open Sans"/>
              </w:rPr>
              <w:t>Monthly</w:t>
            </w:r>
          </w:p>
        </w:tc>
        <w:tc>
          <w:tcPr>
            <w:tcW w:w="1968" w:type="pct"/>
          </w:tcPr>
          <w:p w14:paraId="43D067C5" w14:textId="77777777" w:rsidR="007D7407" w:rsidRPr="00B10AD4" w:rsidRDefault="007D7407" w:rsidP="00FB63FC">
            <w:pPr>
              <w:pStyle w:val="table"/>
              <w:rPr>
                <w:rStyle w:val="IntenseEmphasis"/>
                <w:rFonts w:cs="Open Sans"/>
              </w:rPr>
            </w:pPr>
            <w:r w:rsidRPr="00B10AD4">
              <w:rPr>
                <w:rStyle w:val="IntenseEmphasis"/>
                <w:rFonts w:cs="Open Sans"/>
              </w:rPr>
              <w:t>How many robots worked on this process per each month?</w:t>
            </w:r>
          </w:p>
          <w:p w14:paraId="40807FA9" w14:textId="77777777" w:rsidR="007D7407" w:rsidRPr="00B10AD4" w:rsidRDefault="007D7407" w:rsidP="00FB63FC">
            <w:pPr>
              <w:pStyle w:val="table"/>
              <w:rPr>
                <w:rStyle w:val="IntenseEmphasis"/>
                <w:rFonts w:cs="Open Sans"/>
              </w:rPr>
            </w:pPr>
          </w:p>
        </w:tc>
        <w:tc>
          <w:tcPr>
            <w:tcW w:w="1214" w:type="pct"/>
          </w:tcPr>
          <w:p w14:paraId="1CAE53FC" w14:textId="6CDB4FBC" w:rsidR="007D7407" w:rsidRPr="00B10AD4" w:rsidRDefault="007D7407" w:rsidP="00FB63FC">
            <w:pPr>
              <w:pStyle w:val="table"/>
              <w:rPr>
                <w:rStyle w:val="IntenseEmphasis"/>
                <w:rFonts w:cs="Open Sans"/>
              </w:rPr>
            </w:pPr>
            <w:r w:rsidRPr="00B10AD4">
              <w:rPr>
                <w:rStyle w:val="IntenseEmphasis"/>
                <w:rFonts w:cs="Open Sans"/>
              </w:rPr>
              <w:t>Csv file posted daily on share</w:t>
            </w:r>
            <w:r w:rsidR="00B71931" w:rsidRPr="00B10AD4">
              <w:rPr>
                <w:rStyle w:val="IntenseEmphasis"/>
                <w:rFonts w:cs="Open Sans"/>
                <w:lang w:val="uk-UA"/>
              </w:rPr>
              <w:t xml:space="preserve"> </w:t>
            </w:r>
            <w:r w:rsidRPr="00B10AD4">
              <w:rPr>
                <w:rStyle w:val="IntenseEmphasis"/>
                <w:rFonts w:cs="Open Sans"/>
              </w:rPr>
              <w:t>drive</w:t>
            </w:r>
          </w:p>
        </w:tc>
      </w:tr>
      <w:tr w:rsidR="007D7407" w:rsidRPr="00B10AD4" w14:paraId="5CD2B3F6" w14:textId="77777777" w:rsidTr="00FB63FC">
        <w:trPr>
          <w:trHeight w:val="20"/>
        </w:trPr>
        <w:tc>
          <w:tcPr>
            <w:tcW w:w="303" w:type="pct"/>
          </w:tcPr>
          <w:p w14:paraId="620F0C7B" w14:textId="390CF505" w:rsidR="007D7407" w:rsidRPr="00B10AD4" w:rsidRDefault="007D7407" w:rsidP="00FB63FC">
            <w:pPr>
              <w:pStyle w:val="table"/>
              <w:rPr>
                <w:rStyle w:val="IntenseEmphasis"/>
                <w:rFonts w:cs="Open Sans"/>
              </w:rPr>
            </w:pPr>
            <w:r w:rsidRPr="00B10AD4">
              <w:rPr>
                <w:rStyle w:val="IntenseEmphasis"/>
                <w:rFonts w:cs="Open Sans"/>
              </w:rPr>
              <w:t>3</w:t>
            </w:r>
          </w:p>
        </w:tc>
        <w:tc>
          <w:tcPr>
            <w:tcW w:w="833" w:type="pct"/>
          </w:tcPr>
          <w:p w14:paraId="765EBC0C" w14:textId="41209B41" w:rsidR="007D7407" w:rsidRPr="00B10AD4" w:rsidRDefault="007D7407" w:rsidP="00FB63FC">
            <w:pPr>
              <w:pStyle w:val="table"/>
              <w:rPr>
                <w:rStyle w:val="IntenseEmphasis"/>
                <w:rFonts w:cs="Open Sans"/>
              </w:rPr>
            </w:pPr>
            <w:r w:rsidRPr="00B10AD4">
              <w:rPr>
                <w:rStyle w:val="IntenseEmphasis"/>
                <w:rFonts w:cs="Open Sans"/>
              </w:rPr>
              <w:t>Transaction logs</w:t>
            </w:r>
          </w:p>
        </w:tc>
        <w:tc>
          <w:tcPr>
            <w:tcW w:w="682" w:type="pct"/>
          </w:tcPr>
          <w:p w14:paraId="2B6111BF" w14:textId="1AF0EFAC" w:rsidR="007D7407" w:rsidRPr="00B10AD4" w:rsidRDefault="007D7407" w:rsidP="00FB63FC">
            <w:pPr>
              <w:pStyle w:val="table"/>
              <w:rPr>
                <w:rStyle w:val="IntenseEmphasis"/>
                <w:rFonts w:cs="Open Sans"/>
              </w:rPr>
            </w:pPr>
            <w:r w:rsidRPr="00B10AD4">
              <w:rPr>
                <w:rStyle w:val="IntenseEmphasis"/>
                <w:rFonts w:cs="Open Sans"/>
              </w:rPr>
              <w:t>Daily</w:t>
            </w:r>
          </w:p>
        </w:tc>
        <w:tc>
          <w:tcPr>
            <w:tcW w:w="1968" w:type="pct"/>
          </w:tcPr>
          <w:p w14:paraId="45F289C1" w14:textId="282751E8" w:rsidR="007D7407" w:rsidRPr="00B10AD4" w:rsidRDefault="007D7407" w:rsidP="00FB63FC">
            <w:pPr>
              <w:pStyle w:val="table"/>
              <w:rPr>
                <w:rStyle w:val="IntenseEmphasis"/>
                <w:rFonts w:cs="Open Sans"/>
              </w:rPr>
            </w:pPr>
            <w:r w:rsidRPr="00B10AD4">
              <w:rPr>
                <w:rStyle w:val="IntenseEmphasis"/>
                <w:rFonts w:cs="Open Sans"/>
              </w:rPr>
              <w:t>How many transactions were run by this process since the beginning of the month and what was the average transaction duration?</w:t>
            </w:r>
          </w:p>
        </w:tc>
        <w:tc>
          <w:tcPr>
            <w:tcW w:w="1214" w:type="pct"/>
          </w:tcPr>
          <w:p w14:paraId="049B81E4" w14:textId="077E0282" w:rsidR="007D7407" w:rsidRPr="00B10AD4" w:rsidRDefault="007D7407" w:rsidP="00FB63FC">
            <w:pPr>
              <w:pStyle w:val="table"/>
              <w:rPr>
                <w:rStyle w:val="IntenseEmphasis"/>
                <w:rFonts w:cs="Open Sans"/>
              </w:rPr>
            </w:pPr>
            <w:r w:rsidRPr="00B10AD4">
              <w:rPr>
                <w:rStyle w:val="IntenseEmphasis"/>
                <w:rFonts w:cs="Open Sans"/>
              </w:rPr>
              <w:t>Kibana</w:t>
            </w:r>
          </w:p>
        </w:tc>
      </w:tr>
      <w:tr w:rsidR="007D7407" w:rsidRPr="00B10AD4" w14:paraId="4327E6FD" w14:textId="77777777" w:rsidTr="00FB63FC">
        <w:trPr>
          <w:trHeight w:val="20"/>
        </w:trPr>
        <w:tc>
          <w:tcPr>
            <w:tcW w:w="303" w:type="pct"/>
          </w:tcPr>
          <w:p w14:paraId="18DF62A2" w14:textId="0832E4CF" w:rsidR="007D7407" w:rsidRPr="00B10AD4" w:rsidRDefault="007D7407" w:rsidP="00FB63FC">
            <w:pPr>
              <w:pStyle w:val="table"/>
              <w:rPr>
                <w:rStyle w:val="IntenseEmphasis"/>
                <w:rFonts w:cs="Open Sans"/>
              </w:rPr>
            </w:pPr>
            <w:r w:rsidRPr="00B10AD4">
              <w:rPr>
                <w:rStyle w:val="IntenseEmphasis"/>
                <w:rFonts w:cs="Open Sans"/>
              </w:rPr>
              <w:t>4</w:t>
            </w:r>
          </w:p>
        </w:tc>
        <w:tc>
          <w:tcPr>
            <w:tcW w:w="833" w:type="pct"/>
          </w:tcPr>
          <w:p w14:paraId="4CD7A5EF" w14:textId="238099CA" w:rsidR="007D7407" w:rsidRPr="00B10AD4" w:rsidRDefault="007D7407" w:rsidP="00FB63FC">
            <w:pPr>
              <w:pStyle w:val="table"/>
              <w:rPr>
                <w:rStyle w:val="IntenseEmphasis"/>
                <w:rFonts w:cs="Open Sans"/>
              </w:rPr>
            </w:pPr>
            <w:r w:rsidRPr="00B10AD4">
              <w:rPr>
                <w:rStyle w:val="IntenseEmphasis"/>
                <w:rFonts w:cs="Open Sans"/>
              </w:rPr>
              <w:t>Error logs</w:t>
            </w:r>
          </w:p>
        </w:tc>
        <w:tc>
          <w:tcPr>
            <w:tcW w:w="682" w:type="pct"/>
          </w:tcPr>
          <w:p w14:paraId="0805ADCD" w14:textId="1798A3E4" w:rsidR="007D7407" w:rsidRPr="00B10AD4" w:rsidRDefault="007D7407" w:rsidP="00FB63FC">
            <w:pPr>
              <w:pStyle w:val="table"/>
              <w:rPr>
                <w:rStyle w:val="IntenseEmphasis"/>
                <w:rFonts w:cs="Open Sans"/>
              </w:rPr>
            </w:pPr>
            <w:r w:rsidRPr="00B10AD4">
              <w:rPr>
                <w:rStyle w:val="IntenseEmphasis"/>
                <w:rFonts w:cs="Open Sans"/>
              </w:rPr>
              <w:t>Daily</w:t>
            </w:r>
          </w:p>
        </w:tc>
        <w:tc>
          <w:tcPr>
            <w:tcW w:w="1968" w:type="pct"/>
          </w:tcPr>
          <w:p w14:paraId="5CE93B22" w14:textId="55D41C92" w:rsidR="007D7407" w:rsidRPr="00B10AD4" w:rsidRDefault="007D7407" w:rsidP="00FB63FC">
            <w:pPr>
              <w:pStyle w:val="table"/>
              <w:rPr>
                <w:rStyle w:val="IntenseEmphasis"/>
                <w:rFonts w:cs="Open Sans"/>
              </w:rPr>
            </w:pPr>
            <w:r w:rsidRPr="00B10AD4">
              <w:rPr>
                <w:rStyle w:val="IntenseEmphasis"/>
                <w:rFonts w:cs="Open Sans"/>
              </w:rPr>
              <w:t xml:space="preserve">Average number of errors by type per day </w:t>
            </w:r>
          </w:p>
        </w:tc>
        <w:tc>
          <w:tcPr>
            <w:tcW w:w="1214" w:type="pct"/>
          </w:tcPr>
          <w:p w14:paraId="7A8E60E3" w14:textId="4558F677" w:rsidR="007D7407" w:rsidRPr="00B10AD4" w:rsidRDefault="007D7407" w:rsidP="00FB63FC">
            <w:pPr>
              <w:pStyle w:val="table"/>
              <w:rPr>
                <w:rStyle w:val="IntenseEmphasis"/>
                <w:rFonts w:cs="Open Sans"/>
              </w:rPr>
            </w:pPr>
            <w:r w:rsidRPr="00B10AD4">
              <w:rPr>
                <w:rStyle w:val="IntenseEmphasis"/>
                <w:rFonts w:cs="Open Sans"/>
              </w:rPr>
              <w:t>Kibana</w:t>
            </w:r>
          </w:p>
        </w:tc>
      </w:tr>
      <w:tr w:rsidR="007D7407" w:rsidRPr="00B10AD4" w14:paraId="6754CB4A" w14:textId="77777777" w:rsidTr="00FB63FC">
        <w:trPr>
          <w:trHeight w:val="20"/>
        </w:trPr>
        <w:tc>
          <w:tcPr>
            <w:tcW w:w="303" w:type="pct"/>
          </w:tcPr>
          <w:p w14:paraId="3442B7F4" w14:textId="00F3FC84" w:rsidR="007D7407" w:rsidRPr="00B10AD4" w:rsidRDefault="007D7407" w:rsidP="00FB63FC">
            <w:pPr>
              <w:pStyle w:val="table"/>
              <w:rPr>
                <w:rStyle w:val="IntenseEmphasis"/>
                <w:rFonts w:cs="Open Sans"/>
              </w:rPr>
            </w:pPr>
            <w:r w:rsidRPr="00B10AD4">
              <w:rPr>
                <w:rStyle w:val="IntenseEmphasis"/>
                <w:rFonts w:cs="Open Sans"/>
              </w:rPr>
              <w:t>5</w:t>
            </w:r>
          </w:p>
        </w:tc>
        <w:tc>
          <w:tcPr>
            <w:tcW w:w="833" w:type="pct"/>
          </w:tcPr>
          <w:p w14:paraId="7E97D418" w14:textId="2B2AF9CB" w:rsidR="007D7407" w:rsidRPr="00B10AD4" w:rsidRDefault="007D7407" w:rsidP="00FB63FC">
            <w:pPr>
              <w:pStyle w:val="table"/>
              <w:rPr>
                <w:rStyle w:val="IntenseEmphasis"/>
                <w:rFonts w:cs="Open Sans"/>
              </w:rPr>
            </w:pPr>
            <w:r w:rsidRPr="00B10AD4">
              <w:rPr>
                <w:rStyle w:val="IntenseEmphasis"/>
                <w:rFonts w:cs="Open Sans"/>
              </w:rPr>
              <w:t>Error logs</w:t>
            </w:r>
          </w:p>
        </w:tc>
        <w:tc>
          <w:tcPr>
            <w:tcW w:w="682" w:type="pct"/>
          </w:tcPr>
          <w:p w14:paraId="21B08F5C" w14:textId="2ABDB02C" w:rsidR="007D7407" w:rsidRPr="00B10AD4" w:rsidRDefault="007D7407" w:rsidP="00FB63FC">
            <w:pPr>
              <w:pStyle w:val="table"/>
              <w:rPr>
                <w:rStyle w:val="IntenseEmphasis"/>
                <w:rFonts w:cs="Open Sans"/>
              </w:rPr>
            </w:pPr>
            <w:r w:rsidRPr="00B10AD4">
              <w:rPr>
                <w:rStyle w:val="IntenseEmphasis"/>
                <w:rFonts w:cs="Open Sans"/>
              </w:rPr>
              <w:t>Daily</w:t>
            </w:r>
          </w:p>
        </w:tc>
        <w:tc>
          <w:tcPr>
            <w:tcW w:w="1968" w:type="pct"/>
          </w:tcPr>
          <w:p w14:paraId="0D7892F8" w14:textId="4A1C5BA4" w:rsidR="007D7407" w:rsidRPr="00B10AD4" w:rsidRDefault="007D7407" w:rsidP="00FB63FC">
            <w:pPr>
              <w:pStyle w:val="table"/>
              <w:rPr>
                <w:rStyle w:val="IntenseEmphasis"/>
                <w:rFonts w:cs="Open Sans"/>
              </w:rPr>
            </w:pPr>
            <w:r w:rsidRPr="00B10AD4">
              <w:rPr>
                <w:rStyle w:val="IntenseEmphasis"/>
                <w:rFonts w:cs="Open Sans"/>
              </w:rPr>
              <w:t xml:space="preserve">All errors per month grouped by type </w:t>
            </w:r>
          </w:p>
        </w:tc>
        <w:tc>
          <w:tcPr>
            <w:tcW w:w="1214" w:type="pct"/>
          </w:tcPr>
          <w:p w14:paraId="65AADFB3" w14:textId="3CF487FE" w:rsidR="007D7407" w:rsidRPr="00B10AD4" w:rsidRDefault="007D7407" w:rsidP="00FB63FC">
            <w:pPr>
              <w:pStyle w:val="table"/>
              <w:rPr>
                <w:rStyle w:val="IntenseEmphasis"/>
                <w:rFonts w:cs="Open Sans"/>
              </w:rPr>
            </w:pPr>
            <w:r w:rsidRPr="00B10AD4">
              <w:rPr>
                <w:rStyle w:val="IntenseEmphasis"/>
                <w:rFonts w:cs="Open Sans"/>
              </w:rPr>
              <w:t>Csv file posted daily on drive</w:t>
            </w:r>
          </w:p>
        </w:tc>
      </w:tr>
    </w:tbl>
    <w:p w14:paraId="0EA2EF56" w14:textId="09CB0921" w:rsidR="00D9001D" w:rsidRPr="00B10AD4" w:rsidRDefault="00D9001D" w:rsidP="00FB63FC">
      <w:pPr>
        <w:spacing w:before="200" w:after="200" w:line="276" w:lineRule="auto"/>
        <w:rPr>
          <w:rStyle w:val="SubtleEmphasis"/>
          <w:rFonts w:cs="Open Sans"/>
        </w:rPr>
      </w:pPr>
      <w:r w:rsidRPr="00B10AD4">
        <w:rPr>
          <w:rStyle w:val="SubtleEmphasis"/>
          <w:rFonts w:cs="Open Sans"/>
        </w:rPr>
        <w:t>* For complex reporting requirements, include them into a separate document and attach it to the present documentation</w:t>
      </w:r>
    </w:p>
    <w:p w14:paraId="1BC48119" w14:textId="5BE5C12E" w:rsidR="00D9001D" w:rsidRPr="00B10AD4" w:rsidRDefault="00D9001D" w:rsidP="00403BE5">
      <w:pPr>
        <w:pStyle w:val="Heading1"/>
        <w:numPr>
          <w:ilvl w:val="0"/>
          <w:numId w:val="8"/>
        </w:numPr>
        <w:ind w:left="0" w:firstLine="0"/>
        <w:rPr>
          <w:rFonts w:cs="Open Sans"/>
        </w:rPr>
      </w:pPr>
      <w:bookmarkStart w:id="423" w:name="_Toc536547253"/>
      <w:bookmarkStart w:id="424" w:name="_Toc97211750"/>
      <w:r w:rsidRPr="00B10AD4">
        <w:rPr>
          <w:rFonts w:cs="Open Sans"/>
        </w:rPr>
        <w:t>Other Observations</w:t>
      </w:r>
      <w:bookmarkEnd w:id="423"/>
      <w:bookmarkEnd w:id="424"/>
    </w:p>
    <w:p w14:paraId="5C99612A" w14:textId="77777777" w:rsidR="00D9001D" w:rsidRPr="00B10AD4" w:rsidRDefault="00D9001D" w:rsidP="00D07FEC">
      <w:pPr>
        <w:rPr>
          <w:rFonts w:cs="Open Sans"/>
        </w:rPr>
      </w:pPr>
      <w:r w:rsidRPr="00B10AD4">
        <w:rPr>
          <w:rFonts w:cs="Open Sans"/>
        </w:rPr>
        <w:t>Include below any other relevant observations you consider needed to be documented here.</w:t>
      </w:r>
    </w:p>
    <w:p w14:paraId="0331743C" w14:textId="1AA337B0" w:rsidR="00D9001D" w:rsidRPr="00B10AD4" w:rsidRDefault="00D9001D" w:rsidP="00D07FEC">
      <w:pPr>
        <w:rPr>
          <w:rStyle w:val="SubtleEmphasis"/>
          <w:rFonts w:cs="Open Sans"/>
          <w:sz w:val="20"/>
          <w:szCs w:val="20"/>
        </w:rPr>
      </w:pPr>
      <w:r w:rsidRPr="00B10AD4">
        <w:rPr>
          <w:rStyle w:val="SubtleEmphasis"/>
          <w:rFonts w:cs="Open Sans"/>
          <w:sz w:val="20"/>
          <w:szCs w:val="20"/>
        </w:rPr>
        <w:t xml:space="preserve">Example: Specific Business monitoring requirements (audit and reporting) </w:t>
      </w:r>
      <w:r w:rsidR="00B71931" w:rsidRPr="00B10AD4">
        <w:rPr>
          <w:rStyle w:val="SubtleEmphasis"/>
          <w:rFonts w:cs="Open Sans"/>
          <w:sz w:val="20"/>
          <w:szCs w:val="20"/>
        </w:rPr>
        <w:t>etc.</w:t>
      </w:r>
    </w:p>
    <w:p w14:paraId="19883512" w14:textId="2626B33F" w:rsidR="008E222F" w:rsidRPr="00B10AD4" w:rsidRDefault="008E222F" w:rsidP="008E222F">
      <w:pPr>
        <w:spacing w:line="360" w:lineRule="auto"/>
        <w:ind w:firstLine="360"/>
        <w:rPr>
          <w:rStyle w:val="SubtleEmphasis"/>
          <w:rFonts w:cs="Open Sans"/>
          <w:sz w:val="20"/>
          <w:szCs w:val="20"/>
        </w:rPr>
      </w:pPr>
      <w:r w:rsidRPr="00B10AD4">
        <w:rPr>
          <w:rStyle w:val="SubtleEmphasis"/>
          <w:rFonts w:cs="Open Sans"/>
          <w:sz w:val="20"/>
          <w:szCs w:val="20"/>
        </w:rPr>
        <w:br w:type="page"/>
      </w:r>
    </w:p>
    <w:p w14:paraId="1B44CB76" w14:textId="1A17840D" w:rsidR="00D9001D" w:rsidRPr="0097201A" w:rsidRDefault="00D9001D" w:rsidP="00403BE5">
      <w:pPr>
        <w:pStyle w:val="Heading1"/>
        <w:numPr>
          <w:ilvl w:val="0"/>
          <w:numId w:val="9"/>
        </w:numPr>
        <w:ind w:left="0" w:firstLine="0"/>
      </w:pPr>
      <w:bookmarkStart w:id="425" w:name="_Toc536547254"/>
      <w:bookmarkStart w:id="426" w:name="_Toc97211751"/>
      <w:r w:rsidRPr="00D07FEC">
        <w:lastRenderedPageBreak/>
        <w:t>Additional</w:t>
      </w:r>
      <w:r w:rsidRPr="0097201A">
        <w:t xml:space="preserve"> sources of process documentation</w:t>
      </w:r>
      <w:bookmarkEnd w:id="425"/>
      <w:bookmarkEnd w:id="426"/>
    </w:p>
    <w:p w14:paraId="393E210C" w14:textId="626DABBB" w:rsidR="00D9001D" w:rsidRDefault="00D9001D" w:rsidP="00D07FEC">
      <w:r w:rsidRPr="0097201A">
        <w:t>If there is additional material created to support the process automation please mention it here, along with the supported documentation provided.</w:t>
      </w:r>
    </w:p>
    <w:p w14:paraId="24620FB5" w14:textId="49B2B34B" w:rsidR="00B71931" w:rsidRDefault="00B71931" w:rsidP="00FB63FC">
      <w:pPr>
        <w:pStyle w:val="NormalCentred"/>
      </w:pP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973"/>
        <w:gridCol w:w="3540"/>
        <w:gridCol w:w="2837"/>
      </w:tblGrid>
      <w:tr w:rsidR="00B71931" w:rsidRPr="00B65D06" w14:paraId="57C109DE" w14:textId="77777777" w:rsidTr="00202917">
        <w:trPr>
          <w:trHeight w:val="20"/>
        </w:trPr>
        <w:tc>
          <w:tcPr>
            <w:tcW w:w="5000" w:type="pct"/>
            <w:gridSpan w:val="3"/>
            <w:shd w:val="clear" w:color="auto" w:fill="498CF1" w:themeFill="background2" w:themeFillShade="BF"/>
          </w:tcPr>
          <w:p w14:paraId="5790595C" w14:textId="0D82C8EB" w:rsidR="00B71931" w:rsidRPr="00B10AD4" w:rsidRDefault="00B71931" w:rsidP="00FB63FC">
            <w:pPr>
              <w:pStyle w:val="TableHeadingg"/>
              <w:rPr>
                <w:rFonts w:cs="Open Sans"/>
              </w:rPr>
            </w:pPr>
            <w:r w:rsidRPr="00B10AD4">
              <w:rPr>
                <w:rFonts w:cs="Open Sans"/>
              </w:rPr>
              <w:t>Additional Process Documentation</w:t>
            </w:r>
          </w:p>
        </w:tc>
      </w:tr>
      <w:tr w:rsidR="00B71931" w:rsidRPr="00767335" w14:paraId="7047A62F" w14:textId="77777777" w:rsidTr="00FB63FC">
        <w:trPr>
          <w:trHeight w:val="20"/>
        </w:trPr>
        <w:tc>
          <w:tcPr>
            <w:tcW w:w="1590" w:type="pct"/>
          </w:tcPr>
          <w:p w14:paraId="23A4759F" w14:textId="55558A57" w:rsidR="00B71931" w:rsidRPr="00B10AD4" w:rsidRDefault="00B71931" w:rsidP="00FB63FC">
            <w:pPr>
              <w:pStyle w:val="table"/>
              <w:rPr>
                <w:rStyle w:val="IntenseEmphasis"/>
                <w:rFonts w:cs="Open Sans"/>
                <w:b/>
                <w:color w:val="262626" w:themeColor="text1" w:themeTint="D9"/>
                <w:lang w:val="uk-UA"/>
              </w:rPr>
            </w:pPr>
            <w:r w:rsidRPr="00B10AD4">
              <w:rPr>
                <w:rFonts w:cs="Open Sans"/>
              </w:rPr>
              <w:t xml:space="preserve">Video Recording of the process </w:t>
            </w:r>
            <w:r w:rsidRPr="00B10AD4">
              <w:rPr>
                <w:rFonts w:cs="Open Sans"/>
                <w:lang w:val="uk-UA"/>
              </w:rPr>
              <w:t>(</w:t>
            </w:r>
            <w:r w:rsidRPr="00B10AD4">
              <w:rPr>
                <w:rFonts w:cs="Open Sans"/>
              </w:rPr>
              <w:t>Optional</w:t>
            </w:r>
            <w:r w:rsidRPr="00B10AD4">
              <w:rPr>
                <w:rFonts w:cs="Open Sans"/>
                <w:lang w:val="uk-UA"/>
              </w:rPr>
              <w:t>)</w:t>
            </w:r>
          </w:p>
        </w:tc>
        <w:tc>
          <w:tcPr>
            <w:tcW w:w="1893" w:type="pct"/>
          </w:tcPr>
          <w:p w14:paraId="774124C8" w14:textId="67C67824" w:rsidR="00B71931" w:rsidRPr="00B10AD4" w:rsidRDefault="00B71931" w:rsidP="00FB63FC">
            <w:pPr>
              <w:pStyle w:val="table"/>
              <w:rPr>
                <w:rStyle w:val="IntenseEmphasis"/>
                <w:rFonts w:cs="Open Sans"/>
              </w:rPr>
            </w:pPr>
            <w:r w:rsidRPr="00B10AD4">
              <w:rPr>
                <w:rStyle w:val="IntenseEmphasis"/>
                <w:rFonts w:cs="Open Sans"/>
              </w:rPr>
              <w:t>ACME-System1-Process-WI5-Manual-Walkthrough</w:t>
            </w:r>
          </w:p>
        </w:tc>
        <w:tc>
          <w:tcPr>
            <w:tcW w:w="1517" w:type="pct"/>
          </w:tcPr>
          <w:p w14:paraId="192D0C90" w14:textId="326D64A5" w:rsidR="00B71931" w:rsidRPr="00B10AD4" w:rsidRDefault="00B71931" w:rsidP="00FB63FC">
            <w:pPr>
              <w:pStyle w:val="table"/>
              <w:rPr>
                <w:rStyle w:val="IntenseEmphasis"/>
                <w:rFonts w:cs="Open Sans"/>
              </w:rPr>
            </w:pPr>
            <w:r w:rsidRPr="00B10AD4">
              <w:rPr>
                <w:rStyle w:val="IntenseEmphasis"/>
                <w:rFonts w:cs="Open Sans"/>
              </w:rPr>
              <w:t>Insert any relevant comments</w:t>
            </w:r>
          </w:p>
        </w:tc>
      </w:tr>
      <w:tr w:rsidR="00B71931" w:rsidRPr="00B10AD4" w14:paraId="090CE791" w14:textId="77777777" w:rsidTr="00FB63FC">
        <w:trPr>
          <w:trHeight w:val="20"/>
        </w:trPr>
        <w:tc>
          <w:tcPr>
            <w:tcW w:w="1590" w:type="pct"/>
          </w:tcPr>
          <w:p w14:paraId="00F11DAD" w14:textId="7198035C" w:rsidR="00B71931" w:rsidRPr="00B10AD4" w:rsidRDefault="00B71931" w:rsidP="00FB63FC">
            <w:pPr>
              <w:pStyle w:val="table"/>
              <w:rPr>
                <w:rFonts w:cs="Open Sans"/>
              </w:rPr>
            </w:pPr>
            <w:r w:rsidRPr="00B10AD4">
              <w:rPr>
                <w:rFonts w:cs="Open Sans"/>
              </w:rPr>
              <w:t>Standard Operating Procedure (s)</w:t>
            </w:r>
            <w:r w:rsidRPr="00B10AD4">
              <w:rPr>
                <w:rFonts w:cs="Open Sans"/>
              </w:rPr>
              <w:br/>
              <w:t>(Optional)</w:t>
            </w:r>
          </w:p>
        </w:tc>
        <w:tc>
          <w:tcPr>
            <w:tcW w:w="1893" w:type="pct"/>
          </w:tcPr>
          <w:p w14:paraId="3D0C39BC" w14:textId="77777777" w:rsidR="00B71931" w:rsidRPr="00B10AD4" w:rsidRDefault="00B71931" w:rsidP="00FB63FC">
            <w:pPr>
              <w:pStyle w:val="table"/>
              <w:rPr>
                <w:rStyle w:val="IntenseEmphasis"/>
                <w:rFonts w:cs="Open Sans"/>
              </w:rPr>
            </w:pPr>
          </w:p>
        </w:tc>
        <w:tc>
          <w:tcPr>
            <w:tcW w:w="1517" w:type="pct"/>
          </w:tcPr>
          <w:p w14:paraId="190FAA81" w14:textId="326719B5" w:rsidR="00B71931" w:rsidRPr="00B10AD4" w:rsidRDefault="00B71931" w:rsidP="00FB63FC">
            <w:pPr>
              <w:pStyle w:val="table"/>
              <w:rPr>
                <w:rStyle w:val="IntenseEmphasis"/>
                <w:rFonts w:cs="Open Sans"/>
              </w:rPr>
            </w:pPr>
            <w:r w:rsidRPr="00B10AD4">
              <w:rPr>
                <w:rStyle w:val="IntenseEmphasis"/>
                <w:rFonts w:cs="Open Sans"/>
              </w:rPr>
              <w:t>Insert any relevant comments</w:t>
            </w:r>
          </w:p>
        </w:tc>
      </w:tr>
      <w:tr w:rsidR="00B71931" w:rsidRPr="00767335" w14:paraId="7ECF0F8D" w14:textId="77777777" w:rsidTr="00FB63FC">
        <w:trPr>
          <w:trHeight w:val="20"/>
        </w:trPr>
        <w:tc>
          <w:tcPr>
            <w:tcW w:w="1590" w:type="pct"/>
          </w:tcPr>
          <w:p w14:paraId="60969AA2" w14:textId="0559ED41" w:rsidR="00B71931" w:rsidRPr="00B10AD4" w:rsidRDefault="00B71931" w:rsidP="00FB63FC">
            <w:pPr>
              <w:pStyle w:val="table"/>
              <w:rPr>
                <w:rFonts w:cs="Open Sans"/>
              </w:rPr>
            </w:pPr>
            <w:r w:rsidRPr="00B10AD4">
              <w:rPr>
                <w:rFonts w:cs="Open Sans"/>
              </w:rPr>
              <w:t>Business Rules Library</w:t>
            </w:r>
            <w:r w:rsidRPr="00B10AD4">
              <w:rPr>
                <w:rFonts w:cs="Open Sans"/>
              </w:rPr>
              <w:br/>
              <w:t>(Optional)</w:t>
            </w:r>
          </w:p>
        </w:tc>
        <w:tc>
          <w:tcPr>
            <w:tcW w:w="1893" w:type="pct"/>
          </w:tcPr>
          <w:p w14:paraId="0CB71910" w14:textId="29FB6B1F" w:rsidR="00B71931" w:rsidRPr="00B10AD4" w:rsidRDefault="00B71931" w:rsidP="00FB63FC">
            <w:pPr>
              <w:pStyle w:val="table"/>
              <w:rPr>
                <w:rStyle w:val="IntenseEmphasis"/>
                <w:rFonts w:cs="Open Sans"/>
              </w:rPr>
            </w:pPr>
            <w:r w:rsidRPr="00B10AD4">
              <w:rPr>
                <w:rStyle w:val="IntenseEmphasis"/>
                <w:rFonts w:cs="Open Sans"/>
              </w:rPr>
              <w:t>Insert link to Business rules library</w:t>
            </w:r>
          </w:p>
        </w:tc>
        <w:tc>
          <w:tcPr>
            <w:tcW w:w="1517" w:type="pct"/>
          </w:tcPr>
          <w:p w14:paraId="674936FA" w14:textId="2D494CA5" w:rsidR="00B71931" w:rsidRPr="00B10AD4" w:rsidRDefault="00B71931" w:rsidP="00FB63FC">
            <w:pPr>
              <w:pStyle w:val="table"/>
              <w:rPr>
                <w:rStyle w:val="IntenseEmphasis"/>
                <w:rFonts w:cs="Open Sans"/>
              </w:rPr>
            </w:pPr>
            <w:r w:rsidRPr="00B10AD4">
              <w:rPr>
                <w:rStyle w:val="IntenseEmphasis"/>
                <w:rFonts w:cs="Open Sans"/>
              </w:rPr>
              <w:t>Insert any relevant comments</w:t>
            </w:r>
          </w:p>
        </w:tc>
      </w:tr>
      <w:tr w:rsidR="00B71931" w:rsidRPr="00767335" w14:paraId="0257B46C" w14:textId="77777777" w:rsidTr="00FB63FC">
        <w:trPr>
          <w:trHeight w:val="20"/>
        </w:trPr>
        <w:tc>
          <w:tcPr>
            <w:tcW w:w="1590" w:type="pct"/>
          </w:tcPr>
          <w:p w14:paraId="3702E28D" w14:textId="3229BF2D" w:rsidR="00B71931" w:rsidRPr="00B10AD4" w:rsidRDefault="00B71931" w:rsidP="00FB63FC">
            <w:pPr>
              <w:pStyle w:val="table"/>
              <w:rPr>
                <w:rFonts w:cs="Open Sans"/>
              </w:rPr>
            </w:pPr>
            <w:r w:rsidRPr="00B10AD4">
              <w:rPr>
                <w:rFonts w:cs="Open Sans"/>
              </w:rPr>
              <w:t>Other documentation</w:t>
            </w:r>
            <w:r w:rsidRPr="00B10AD4">
              <w:rPr>
                <w:rFonts w:cs="Open Sans"/>
              </w:rPr>
              <w:br/>
              <w:t>(Optional)</w:t>
            </w:r>
          </w:p>
        </w:tc>
        <w:tc>
          <w:tcPr>
            <w:tcW w:w="1893" w:type="pct"/>
          </w:tcPr>
          <w:p w14:paraId="04BA0F99" w14:textId="78C01216" w:rsidR="00B71931" w:rsidRPr="00B71931" w:rsidRDefault="00B71931" w:rsidP="00FB63FC">
            <w:pPr>
              <w:pStyle w:val="table"/>
              <w:rPr>
                <w:rStyle w:val="IntenseEmphasis"/>
              </w:rPr>
            </w:pPr>
            <w:r w:rsidRPr="00B10AD4">
              <w:rPr>
                <w:rStyle w:val="IntenseEmphasis"/>
                <w:rFonts w:cs="Open Sans"/>
              </w:rPr>
              <w:t>Insert link to any other relevant process documentation (L4, L5 process description, fields mapping files etc.)</w:t>
            </w:r>
          </w:p>
        </w:tc>
        <w:tc>
          <w:tcPr>
            <w:tcW w:w="1517" w:type="pct"/>
          </w:tcPr>
          <w:p w14:paraId="70F501EC" w14:textId="55F292F3" w:rsidR="00B71931" w:rsidRPr="00B71931" w:rsidRDefault="00B71931" w:rsidP="00FB63FC">
            <w:pPr>
              <w:pStyle w:val="table"/>
              <w:rPr>
                <w:rStyle w:val="IntenseEmphasis"/>
              </w:rPr>
            </w:pPr>
            <w:r w:rsidRPr="00B10AD4">
              <w:rPr>
                <w:rStyle w:val="IntenseEmphasis"/>
                <w:rFonts w:cs="Open Sans"/>
              </w:rPr>
              <w:t>Insert any relevant comments</w:t>
            </w:r>
          </w:p>
        </w:tc>
      </w:tr>
    </w:tbl>
    <w:p w14:paraId="041CDEB0" w14:textId="1CEDAC36" w:rsidR="0060163F" w:rsidRPr="00B10AD4" w:rsidRDefault="00D9001D" w:rsidP="00FB63FC">
      <w:pPr>
        <w:pStyle w:val="TableHeadingg"/>
        <w:jc w:val="left"/>
        <w:rPr>
          <w:rFonts w:cs="Open Sans"/>
        </w:rPr>
      </w:pPr>
      <w:r w:rsidRPr="00B10AD4">
        <w:rPr>
          <w:rStyle w:val="SubtleEmphasis"/>
          <w:rFonts w:cs="Open Sans"/>
          <w:b w:val="0"/>
        </w:rPr>
        <w:t>*Add more rows to the table to reflect the complete documentation provided to support the RPA process.</w:t>
      </w:r>
    </w:p>
    <w:sectPr w:rsidR="0060163F" w:rsidRPr="00B10AD4" w:rsidSect="00063222">
      <w:footerReference w:type="first" r:id="rId17"/>
      <w:type w:val="continuous"/>
      <w:pgSz w:w="12240" w:h="15840" w:code="1"/>
      <w:pgMar w:top="567" w:right="1440" w:bottom="1440" w:left="144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3436F" w14:textId="77777777" w:rsidR="00063222" w:rsidRDefault="00063222" w:rsidP="00FB63FC">
      <w:r>
        <w:separator/>
      </w:r>
    </w:p>
  </w:endnote>
  <w:endnote w:type="continuationSeparator" w:id="0">
    <w:p w14:paraId="78C15C4C" w14:textId="77777777" w:rsidR="00063222" w:rsidRDefault="00063222" w:rsidP="00FB63FC">
      <w:r>
        <w:continuationSeparator/>
      </w:r>
    </w:p>
  </w:endnote>
  <w:endnote w:type="continuationNotice" w:id="1">
    <w:p w14:paraId="7ECB7768" w14:textId="77777777" w:rsidR="00FE4474" w:rsidRDefault="00FE447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Open Sans">
    <w:altName w:val="Segoe U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Roboto">
    <w:charset w:val="00"/>
    <w:family w:val="auto"/>
    <w:pitch w:val="variable"/>
    <w:sig w:usb0="E00002FF" w:usb1="5000205B" w:usb2="00000020" w:usb3="00000000" w:csb0="0000019F" w:csb1="00000000"/>
  </w:font>
  <w:font w:name="Ubuntu">
    <w:charset w:val="00"/>
    <w:family w:val="swiss"/>
    <w:pitch w:val="variable"/>
    <w:sig w:usb0="E00002FF" w:usb1="5000205B" w:usb2="00000000" w:usb3="00000000" w:csb0="0000009F" w:csb1="00000000"/>
  </w:font>
  <w:font w:name="Inter4">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83C13" w14:textId="265F13EF" w:rsidR="00063222" w:rsidRDefault="00063222">
    <w:pPr>
      <w:pStyle w:val="Footer"/>
    </w:pPr>
    <w:r w:rsidRPr="00E16843">
      <w:rPr>
        <w:noProof/>
      </w:rPr>
      <mc:AlternateContent>
        <mc:Choice Requires="wps">
          <w:drawing>
            <wp:anchor distT="0" distB="0" distL="114300" distR="114300" simplePos="0" relativeHeight="251658241" behindDoc="1" locked="0" layoutInCell="1" allowOverlap="1" wp14:anchorId="78C81BF2" wp14:editId="5B60D4D0">
              <wp:simplePos x="0" y="0"/>
              <wp:positionH relativeFrom="column">
                <wp:posOffset>-346075</wp:posOffset>
              </wp:positionH>
              <wp:positionV relativeFrom="paragraph">
                <wp:posOffset>-1287145</wp:posOffset>
              </wp:positionV>
              <wp:extent cx="6586855" cy="806450"/>
              <wp:effectExtent l="0" t="0" r="4445" b="6350"/>
              <wp:wrapThrough wrapText="bothSides">
                <wp:wrapPolygon edited="0">
                  <wp:start x="0" y="0"/>
                  <wp:lineTo x="0" y="21430"/>
                  <wp:lineTo x="21573" y="21430"/>
                  <wp:lineTo x="21573" y="0"/>
                  <wp:lineTo x="0" y="0"/>
                </wp:wrapPolygon>
              </wp:wrapThrough>
              <wp:docPr id="7" name="Rectangle 8"/>
              <wp:cNvGraphicFramePr/>
              <a:graphic xmlns:a="http://schemas.openxmlformats.org/drawingml/2006/main">
                <a:graphicData uri="http://schemas.microsoft.com/office/word/2010/wordprocessingShape">
                  <wps:wsp>
                    <wps:cNvSpPr/>
                    <wps:spPr>
                      <a:xfrm>
                        <a:off x="0" y="0"/>
                        <a:ext cx="6586855" cy="80645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02878" id="Rectangle 8" o:spid="_x0000_s1026" style="position:absolute;margin-left:-27.25pt;margin-top:-101.35pt;width:518.65pt;height:63.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" fillcolor="#e5e8ed [663]" stroked="f" strokeweight="1pt">
              <w10:wrap type="through"/>
            </v:rect>
          </w:pict>
        </mc:Fallback>
      </mc:AlternateContent>
    </w:r>
    <w:r w:rsidRPr="00E16843">
      <w:rPr>
        <w:noProof/>
      </w:rPr>
      <mc:AlternateContent>
        <mc:Choice Requires="wps">
          <w:drawing>
            <wp:anchor distT="0" distB="0" distL="114300" distR="114300" simplePos="0" relativeHeight="251658240" behindDoc="1" locked="0" layoutInCell="1" allowOverlap="1" wp14:anchorId="4039C0ED" wp14:editId="781E7C27">
              <wp:simplePos x="0" y="0"/>
              <wp:positionH relativeFrom="column">
                <wp:posOffset>-346075</wp:posOffset>
              </wp:positionH>
              <wp:positionV relativeFrom="paragraph">
                <wp:posOffset>-1453515</wp:posOffset>
              </wp:positionV>
              <wp:extent cx="6586855" cy="78740"/>
              <wp:effectExtent l="0" t="0" r="4445" b="0"/>
              <wp:wrapThrough wrapText="bothSides">
                <wp:wrapPolygon edited="0">
                  <wp:start x="0" y="0"/>
                  <wp:lineTo x="0" y="17419"/>
                  <wp:lineTo x="21573" y="17419"/>
                  <wp:lineTo x="21573" y="0"/>
                  <wp:lineTo x="0" y="0"/>
                </wp:wrapPolygon>
              </wp:wrapThrough>
              <wp:docPr id="8" name="Rectangle 13"/>
              <wp:cNvGraphicFramePr/>
              <a:graphic xmlns:a="http://schemas.openxmlformats.org/drawingml/2006/main">
                <a:graphicData uri="http://schemas.microsoft.com/office/word/2010/wordprocessingShape">
                  <wps:wsp>
                    <wps:cNvSpPr/>
                    <wps:spPr>
                      <a:xfrm>
                        <a:off x="0" y="0"/>
                        <a:ext cx="6586855" cy="7874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56193" id="Rectangle 13" o:spid="_x0000_s1026" style="position:absolute;margin-left:-27.25pt;margin-top:-114.45pt;width:518.65pt;height:6.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" fillcolor="#0e56c3 [1614]" stroked="f" strokeweight="1pt">
              <w10:wrap type="through"/>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169713"/>
      <w:temporary/>
      <w:showingPlcHdr/>
      <w15:appearance w15:val="hidden"/>
    </w:sdtPr>
    <w:sdtContent>
      <w:p w14:paraId="639673CE" w14:textId="77777777" w:rsidR="00063222" w:rsidRDefault="00063222" w:rsidP="00FB63FC">
        <w:r>
          <w:t>[Type here]</w:t>
        </w:r>
      </w:p>
    </w:sdtContent>
  </w:sdt>
  <w:p w14:paraId="54D3FCCF" w14:textId="77777777" w:rsidR="00063222" w:rsidRDefault="00063222" w:rsidP="00FB63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1F7BD" w14:textId="77777777" w:rsidR="00063222" w:rsidRDefault="00063222" w:rsidP="00FB63FC">
      <w:r>
        <w:separator/>
      </w:r>
    </w:p>
  </w:footnote>
  <w:footnote w:type="continuationSeparator" w:id="0">
    <w:p w14:paraId="3BFE5E6E" w14:textId="77777777" w:rsidR="00063222" w:rsidRDefault="00063222" w:rsidP="00FB63FC">
      <w:r>
        <w:continuationSeparator/>
      </w:r>
    </w:p>
  </w:footnote>
  <w:footnote w:type="continuationNotice" w:id="1">
    <w:p w14:paraId="2EB8F1CE" w14:textId="77777777" w:rsidR="00FE4474" w:rsidRDefault="00FE4474">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B6CA0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2684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38DC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4414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CA3F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8A2A8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3ECFA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1A34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5A02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8E0D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57681"/>
    <w:multiLevelType w:val="hybridMultilevel"/>
    <w:tmpl w:val="389C3B98"/>
    <w:lvl w:ilvl="0" w:tplc="EB721D10">
      <w:start w:val="4"/>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872CF8"/>
    <w:multiLevelType w:val="hybridMultilevel"/>
    <w:tmpl w:val="C55AA1D4"/>
    <w:lvl w:ilvl="0" w:tplc="024EBCBE">
      <w:start w:val="1"/>
      <w:numFmt w:val="decimal"/>
      <w:pStyle w:val="IntenseQuote"/>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192C6E"/>
    <w:multiLevelType w:val="hybridMultilevel"/>
    <w:tmpl w:val="4C028180"/>
    <w:lvl w:ilvl="0" w:tplc="ED743270">
      <w:start w:val="5"/>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2CF311B6"/>
    <w:multiLevelType w:val="multilevel"/>
    <w:tmpl w:val="FA18F634"/>
    <w:lvl w:ilvl="0">
      <w:start w:val="2"/>
      <w:numFmt w:val="upperRoman"/>
      <w:lvlText w:val="%1."/>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710" w:firstLine="0"/>
      </w:pPr>
    </w:lvl>
    <w:lvl w:ilvl="4">
      <w:start w:val="1"/>
      <w:numFmt w:val="decimal"/>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lvlText w:val="(%9)"/>
      <w:lvlJc w:val="left"/>
      <w:pPr>
        <w:ind w:left="5760" w:firstLine="0"/>
      </w:pPr>
    </w:lvl>
  </w:abstractNum>
  <w:abstractNum w:abstractNumId="15" w15:restartNumberingAfterBreak="0">
    <w:nsid w:val="31E30C72"/>
    <w:multiLevelType w:val="multilevel"/>
    <w:tmpl w:val="3DAC68C0"/>
    <w:lvl w:ilvl="0">
      <w:start w:val="3"/>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34240664"/>
    <w:multiLevelType w:val="hybridMultilevel"/>
    <w:tmpl w:val="832E0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5A14D4"/>
    <w:multiLevelType w:val="multilevel"/>
    <w:tmpl w:val="7AF69DBC"/>
    <w:lvl w:ilvl="0">
      <w:start w:val="1"/>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5D3A4D57"/>
    <w:multiLevelType w:val="multilevel"/>
    <w:tmpl w:val="DF926312"/>
    <w:lvl w:ilvl="0">
      <w:start w:val="1"/>
      <w:numFmt w:val="decimal"/>
      <w:pStyle w:val="Heading4"/>
      <w:lvlText w:val="%1."/>
      <w:lvlJc w:val="left"/>
      <w:pPr>
        <w:ind w:left="720" w:hanging="360"/>
      </w:pPr>
    </w:lvl>
    <w:lvl w:ilvl="1">
      <w:start w:val="1"/>
      <w:numFmt w:val="decimal"/>
      <w:pStyle w:val="Heading5"/>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4345B04"/>
    <w:multiLevelType w:val="hybridMultilevel"/>
    <w:tmpl w:val="BDB2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6"/>
  </w:num>
  <w:num w:numId="4">
    <w:abstractNumId w:val="15"/>
  </w:num>
  <w:num w:numId="5">
    <w:abstractNumId w:val="11"/>
  </w:num>
  <w:num w:numId="6">
    <w:abstractNumId w:val="18"/>
  </w:num>
  <w:num w:numId="7">
    <w:abstractNumId w:val="13"/>
  </w:num>
  <w:num w:numId="8">
    <w:abstractNumId w:val="10"/>
  </w:num>
  <w:num w:numId="9">
    <w:abstractNumId w:val="12"/>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20">
    <w:abstractNumId w:val="19"/>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dab Baid">
    <w15:presenceInfo w15:providerId="Windows Live" w15:userId="d32bbb72650ea9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efaultTableStyle w:val="LightList-Accent1"/>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19E"/>
    <w:rsid w:val="00000CA3"/>
    <w:rsid w:val="00001B2B"/>
    <w:rsid w:val="00002021"/>
    <w:rsid w:val="00006AC3"/>
    <w:rsid w:val="00010869"/>
    <w:rsid w:val="00010B1C"/>
    <w:rsid w:val="00012C15"/>
    <w:rsid w:val="00012DA5"/>
    <w:rsid w:val="00017A97"/>
    <w:rsid w:val="00020F9E"/>
    <w:rsid w:val="00033413"/>
    <w:rsid w:val="00037DDC"/>
    <w:rsid w:val="000403E8"/>
    <w:rsid w:val="000417F9"/>
    <w:rsid w:val="00043699"/>
    <w:rsid w:val="00047BD9"/>
    <w:rsid w:val="000501A8"/>
    <w:rsid w:val="000507FA"/>
    <w:rsid w:val="00056E24"/>
    <w:rsid w:val="00057D6A"/>
    <w:rsid w:val="00063222"/>
    <w:rsid w:val="000724F7"/>
    <w:rsid w:val="00082D6E"/>
    <w:rsid w:val="00096254"/>
    <w:rsid w:val="000A28A7"/>
    <w:rsid w:val="000A72A8"/>
    <w:rsid w:val="000B4C7F"/>
    <w:rsid w:val="000C60AF"/>
    <w:rsid w:val="000D7E64"/>
    <w:rsid w:val="000E2861"/>
    <w:rsid w:val="000E592C"/>
    <w:rsid w:val="000F254F"/>
    <w:rsid w:val="000F284C"/>
    <w:rsid w:val="001055DF"/>
    <w:rsid w:val="00111FA6"/>
    <w:rsid w:val="00115761"/>
    <w:rsid w:val="0011609C"/>
    <w:rsid w:val="0012326B"/>
    <w:rsid w:val="001320BF"/>
    <w:rsid w:val="001322E0"/>
    <w:rsid w:val="0015744F"/>
    <w:rsid w:val="00157E2A"/>
    <w:rsid w:val="00162E0C"/>
    <w:rsid w:val="00170C82"/>
    <w:rsid w:val="0017128D"/>
    <w:rsid w:val="00171B38"/>
    <w:rsid w:val="001724F6"/>
    <w:rsid w:val="0018642D"/>
    <w:rsid w:val="00186F00"/>
    <w:rsid w:val="00194ED3"/>
    <w:rsid w:val="001973B1"/>
    <w:rsid w:val="001B5462"/>
    <w:rsid w:val="001B5E33"/>
    <w:rsid w:val="001B5F25"/>
    <w:rsid w:val="001C090D"/>
    <w:rsid w:val="001D4F2A"/>
    <w:rsid w:val="001D6696"/>
    <w:rsid w:val="001E3C2E"/>
    <w:rsid w:val="001F1EA7"/>
    <w:rsid w:val="001F48BD"/>
    <w:rsid w:val="001F507C"/>
    <w:rsid w:val="00201C27"/>
    <w:rsid w:val="00201EF9"/>
    <w:rsid w:val="00202917"/>
    <w:rsid w:val="0020532B"/>
    <w:rsid w:val="00205DD6"/>
    <w:rsid w:val="00206B1B"/>
    <w:rsid w:val="00207555"/>
    <w:rsid w:val="0021009B"/>
    <w:rsid w:val="00212195"/>
    <w:rsid w:val="00213FAA"/>
    <w:rsid w:val="00241983"/>
    <w:rsid w:val="00241F84"/>
    <w:rsid w:val="00246484"/>
    <w:rsid w:val="00251C32"/>
    <w:rsid w:val="00261226"/>
    <w:rsid w:val="0026231A"/>
    <w:rsid w:val="00265FEF"/>
    <w:rsid w:val="00267082"/>
    <w:rsid w:val="002675EE"/>
    <w:rsid w:val="00283FC8"/>
    <w:rsid w:val="002923B0"/>
    <w:rsid w:val="00292B46"/>
    <w:rsid w:val="002A1801"/>
    <w:rsid w:val="002B0436"/>
    <w:rsid w:val="002B6529"/>
    <w:rsid w:val="002C5D15"/>
    <w:rsid w:val="002D418B"/>
    <w:rsid w:val="002F4626"/>
    <w:rsid w:val="00303C99"/>
    <w:rsid w:val="00316ADD"/>
    <w:rsid w:val="00326411"/>
    <w:rsid w:val="00332936"/>
    <w:rsid w:val="003340DD"/>
    <w:rsid w:val="00341D54"/>
    <w:rsid w:val="003465E2"/>
    <w:rsid w:val="00356C93"/>
    <w:rsid w:val="00360D3D"/>
    <w:rsid w:val="00361F39"/>
    <w:rsid w:val="00363CD8"/>
    <w:rsid w:val="003656DC"/>
    <w:rsid w:val="003756B5"/>
    <w:rsid w:val="00387689"/>
    <w:rsid w:val="00387CDB"/>
    <w:rsid w:val="00387E68"/>
    <w:rsid w:val="003944BD"/>
    <w:rsid w:val="0039512B"/>
    <w:rsid w:val="0039793F"/>
    <w:rsid w:val="003B7E00"/>
    <w:rsid w:val="003C1A6F"/>
    <w:rsid w:val="003C6855"/>
    <w:rsid w:val="003D5E71"/>
    <w:rsid w:val="003D6485"/>
    <w:rsid w:val="003E3D7F"/>
    <w:rsid w:val="003F03CA"/>
    <w:rsid w:val="00403BE5"/>
    <w:rsid w:val="00413CC1"/>
    <w:rsid w:val="00416A5B"/>
    <w:rsid w:val="00434F58"/>
    <w:rsid w:val="00436B94"/>
    <w:rsid w:val="004526C5"/>
    <w:rsid w:val="0046527D"/>
    <w:rsid w:val="004732FE"/>
    <w:rsid w:val="00473FA7"/>
    <w:rsid w:val="00476499"/>
    <w:rsid w:val="004776DC"/>
    <w:rsid w:val="004801EC"/>
    <w:rsid w:val="00492D0E"/>
    <w:rsid w:val="00495D78"/>
    <w:rsid w:val="004C3BED"/>
    <w:rsid w:val="004D4988"/>
    <w:rsid w:val="004D53AE"/>
    <w:rsid w:val="004D6D3B"/>
    <w:rsid w:val="004E3995"/>
    <w:rsid w:val="004E40B7"/>
    <w:rsid w:val="004F0141"/>
    <w:rsid w:val="004F6E05"/>
    <w:rsid w:val="00510C73"/>
    <w:rsid w:val="0052253F"/>
    <w:rsid w:val="00522EAB"/>
    <w:rsid w:val="0053167A"/>
    <w:rsid w:val="00531C77"/>
    <w:rsid w:val="00534243"/>
    <w:rsid w:val="00535CD3"/>
    <w:rsid w:val="005366AE"/>
    <w:rsid w:val="005404D4"/>
    <w:rsid w:val="00551108"/>
    <w:rsid w:val="00552F77"/>
    <w:rsid w:val="0055652D"/>
    <w:rsid w:val="005573A8"/>
    <w:rsid w:val="005628A3"/>
    <w:rsid w:val="00571286"/>
    <w:rsid w:val="00577445"/>
    <w:rsid w:val="0058338F"/>
    <w:rsid w:val="00584C74"/>
    <w:rsid w:val="00584EBA"/>
    <w:rsid w:val="005A146F"/>
    <w:rsid w:val="005A51CB"/>
    <w:rsid w:val="005A6D66"/>
    <w:rsid w:val="005B1307"/>
    <w:rsid w:val="005B7ABD"/>
    <w:rsid w:val="005C31C8"/>
    <w:rsid w:val="005C4926"/>
    <w:rsid w:val="005D14A5"/>
    <w:rsid w:val="005D3689"/>
    <w:rsid w:val="005D622E"/>
    <w:rsid w:val="005F6024"/>
    <w:rsid w:val="0060163F"/>
    <w:rsid w:val="00604851"/>
    <w:rsid w:val="00605DFC"/>
    <w:rsid w:val="0061045D"/>
    <w:rsid w:val="006171BA"/>
    <w:rsid w:val="00623EEE"/>
    <w:rsid w:val="00636C01"/>
    <w:rsid w:val="00640AAC"/>
    <w:rsid w:val="006433C7"/>
    <w:rsid w:val="00643989"/>
    <w:rsid w:val="00644EFE"/>
    <w:rsid w:val="00647F33"/>
    <w:rsid w:val="0065596D"/>
    <w:rsid w:val="00657B20"/>
    <w:rsid w:val="0066095D"/>
    <w:rsid w:val="00664AED"/>
    <w:rsid w:val="00670CFA"/>
    <w:rsid w:val="00682A08"/>
    <w:rsid w:val="006A36DA"/>
    <w:rsid w:val="006A75D2"/>
    <w:rsid w:val="006B09F2"/>
    <w:rsid w:val="006B1A14"/>
    <w:rsid w:val="006B70E8"/>
    <w:rsid w:val="006C4528"/>
    <w:rsid w:val="006C5D8A"/>
    <w:rsid w:val="006C6182"/>
    <w:rsid w:val="006C6B1A"/>
    <w:rsid w:val="006C77C7"/>
    <w:rsid w:val="006D2782"/>
    <w:rsid w:val="006D3492"/>
    <w:rsid w:val="006F21A0"/>
    <w:rsid w:val="00701349"/>
    <w:rsid w:val="00703C78"/>
    <w:rsid w:val="007040B2"/>
    <w:rsid w:val="00710457"/>
    <w:rsid w:val="00723603"/>
    <w:rsid w:val="0072405E"/>
    <w:rsid w:val="0073002F"/>
    <w:rsid w:val="00737104"/>
    <w:rsid w:val="0074437D"/>
    <w:rsid w:val="00751F2C"/>
    <w:rsid w:val="00754380"/>
    <w:rsid w:val="00763353"/>
    <w:rsid w:val="00764CF6"/>
    <w:rsid w:val="00767335"/>
    <w:rsid w:val="00770FC5"/>
    <w:rsid w:val="00783B34"/>
    <w:rsid w:val="007A019E"/>
    <w:rsid w:val="007A07D7"/>
    <w:rsid w:val="007A0C5E"/>
    <w:rsid w:val="007B1399"/>
    <w:rsid w:val="007B3D06"/>
    <w:rsid w:val="007B4320"/>
    <w:rsid w:val="007C1315"/>
    <w:rsid w:val="007C29F3"/>
    <w:rsid w:val="007C5A8E"/>
    <w:rsid w:val="007C7496"/>
    <w:rsid w:val="007D49EA"/>
    <w:rsid w:val="007D577F"/>
    <w:rsid w:val="007D7407"/>
    <w:rsid w:val="007F2169"/>
    <w:rsid w:val="007F3D8D"/>
    <w:rsid w:val="007F4E44"/>
    <w:rsid w:val="008035FD"/>
    <w:rsid w:val="008044FF"/>
    <w:rsid w:val="00813647"/>
    <w:rsid w:val="00823FAF"/>
    <w:rsid w:val="00824635"/>
    <w:rsid w:val="00851553"/>
    <w:rsid w:val="00860139"/>
    <w:rsid w:val="00864CBB"/>
    <w:rsid w:val="00897D19"/>
    <w:rsid w:val="008A1909"/>
    <w:rsid w:val="008A3C48"/>
    <w:rsid w:val="008B53B2"/>
    <w:rsid w:val="008B549F"/>
    <w:rsid w:val="008C1DFD"/>
    <w:rsid w:val="008C5EAF"/>
    <w:rsid w:val="008D63CA"/>
    <w:rsid w:val="008D7038"/>
    <w:rsid w:val="008E222F"/>
    <w:rsid w:val="008E6D99"/>
    <w:rsid w:val="008F1A20"/>
    <w:rsid w:val="008F7829"/>
    <w:rsid w:val="009012F6"/>
    <w:rsid w:val="00904F13"/>
    <w:rsid w:val="0091514B"/>
    <w:rsid w:val="00921A55"/>
    <w:rsid w:val="00923ED7"/>
    <w:rsid w:val="0093568C"/>
    <w:rsid w:val="0094082D"/>
    <w:rsid w:val="009463E1"/>
    <w:rsid w:val="009520ED"/>
    <w:rsid w:val="00953D66"/>
    <w:rsid w:val="00964D2E"/>
    <w:rsid w:val="00966790"/>
    <w:rsid w:val="0097201A"/>
    <w:rsid w:val="00980B4B"/>
    <w:rsid w:val="0098251A"/>
    <w:rsid w:val="009A1F18"/>
    <w:rsid w:val="009A3179"/>
    <w:rsid w:val="009A6AF5"/>
    <w:rsid w:val="009A7D64"/>
    <w:rsid w:val="009C5836"/>
    <w:rsid w:val="009D3E10"/>
    <w:rsid w:val="009D741B"/>
    <w:rsid w:val="009E6065"/>
    <w:rsid w:val="009E71EE"/>
    <w:rsid w:val="009E7724"/>
    <w:rsid w:val="009F070F"/>
    <w:rsid w:val="00A01966"/>
    <w:rsid w:val="00A057CF"/>
    <w:rsid w:val="00A05888"/>
    <w:rsid w:val="00A10B6B"/>
    <w:rsid w:val="00A11DBF"/>
    <w:rsid w:val="00A138A4"/>
    <w:rsid w:val="00A37015"/>
    <w:rsid w:val="00A427E7"/>
    <w:rsid w:val="00A4752F"/>
    <w:rsid w:val="00A61779"/>
    <w:rsid w:val="00A626DE"/>
    <w:rsid w:val="00A62877"/>
    <w:rsid w:val="00A6315E"/>
    <w:rsid w:val="00A64B88"/>
    <w:rsid w:val="00A67B29"/>
    <w:rsid w:val="00A71F71"/>
    <w:rsid w:val="00A82956"/>
    <w:rsid w:val="00A84946"/>
    <w:rsid w:val="00A8511C"/>
    <w:rsid w:val="00A90DF8"/>
    <w:rsid w:val="00AA4072"/>
    <w:rsid w:val="00AB03C9"/>
    <w:rsid w:val="00AB6DA8"/>
    <w:rsid w:val="00AB765E"/>
    <w:rsid w:val="00AD6B15"/>
    <w:rsid w:val="00AE5715"/>
    <w:rsid w:val="00AF089C"/>
    <w:rsid w:val="00AF0CA0"/>
    <w:rsid w:val="00AF6AEC"/>
    <w:rsid w:val="00AF7C7F"/>
    <w:rsid w:val="00B02AD5"/>
    <w:rsid w:val="00B04CC9"/>
    <w:rsid w:val="00B10AD4"/>
    <w:rsid w:val="00B110AD"/>
    <w:rsid w:val="00B13E63"/>
    <w:rsid w:val="00B154A3"/>
    <w:rsid w:val="00B42A22"/>
    <w:rsid w:val="00B448B6"/>
    <w:rsid w:val="00B51E0A"/>
    <w:rsid w:val="00B530A0"/>
    <w:rsid w:val="00B5478E"/>
    <w:rsid w:val="00B65D06"/>
    <w:rsid w:val="00B7167B"/>
    <w:rsid w:val="00B71931"/>
    <w:rsid w:val="00B74944"/>
    <w:rsid w:val="00B74C63"/>
    <w:rsid w:val="00B764B8"/>
    <w:rsid w:val="00B775AC"/>
    <w:rsid w:val="00B929D8"/>
    <w:rsid w:val="00B96726"/>
    <w:rsid w:val="00BA71B8"/>
    <w:rsid w:val="00BA7FA7"/>
    <w:rsid w:val="00BB103D"/>
    <w:rsid w:val="00BB4DAA"/>
    <w:rsid w:val="00BB763E"/>
    <w:rsid w:val="00BC3751"/>
    <w:rsid w:val="00BC7D92"/>
    <w:rsid w:val="00BD0D4F"/>
    <w:rsid w:val="00BD7A44"/>
    <w:rsid w:val="00BE240E"/>
    <w:rsid w:val="00BE3F20"/>
    <w:rsid w:val="00C01496"/>
    <w:rsid w:val="00C043E6"/>
    <w:rsid w:val="00C22560"/>
    <w:rsid w:val="00C22B70"/>
    <w:rsid w:val="00C276BE"/>
    <w:rsid w:val="00C308A7"/>
    <w:rsid w:val="00C32AE1"/>
    <w:rsid w:val="00C379F1"/>
    <w:rsid w:val="00C43BE7"/>
    <w:rsid w:val="00C52E4D"/>
    <w:rsid w:val="00C57406"/>
    <w:rsid w:val="00C60A16"/>
    <w:rsid w:val="00C60CDF"/>
    <w:rsid w:val="00C66691"/>
    <w:rsid w:val="00C66AD0"/>
    <w:rsid w:val="00C74974"/>
    <w:rsid w:val="00C76A45"/>
    <w:rsid w:val="00C821B6"/>
    <w:rsid w:val="00C966CE"/>
    <w:rsid w:val="00CA1CFC"/>
    <w:rsid w:val="00CB4CBD"/>
    <w:rsid w:val="00CC2979"/>
    <w:rsid w:val="00CF01AF"/>
    <w:rsid w:val="00D0136B"/>
    <w:rsid w:val="00D06B95"/>
    <w:rsid w:val="00D07B9E"/>
    <w:rsid w:val="00D07FEC"/>
    <w:rsid w:val="00D162F2"/>
    <w:rsid w:val="00D22368"/>
    <w:rsid w:val="00D230A9"/>
    <w:rsid w:val="00D33CEA"/>
    <w:rsid w:val="00D4146A"/>
    <w:rsid w:val="00D45E69"/>
    <w:rsid w:val="00D7042E"/>
    <w:rsid w:val="00D76A11"/>
    <w:rsid w:val="00D8031A"/>
    <w:rsid w:val="00D87DF5"/>
    <w:rsid w:val="00D9001D"/>
    <w:rsid w:val="00DA4E21"/>
    <w:rsid w:val="00DC1152"/>
    <w:rsid w:val="00DE09CB"/>
    <w:rsid w:val="00DE0B2E"/>
    <w:rsid w:val="00DE648F"/>
    <w:rsid w:val="00DF38FB"/>
    <w:rsid w:val="00DF7456"/>
    <w:rsid w:val="00DF7693"/>
    <w:rsid w:val="00E0041C"/>
    <w:rsid w:val="00E05E7D"/>
    <w:rsid w:val="00E061D9"/>
    <w:rsid w:val="00E16843"/>
    <w:rsid w:val="00E17D15"/>
    <w:rsid w:val="00E20FF8"/>
    <w:rsid w:val="00E25AEB"/>
    <w:rsid w:val="00E27198"/>
    <w:rsid w:val="00E27370"/>
    <w:rsid w:val="00E358C1"/>
    <w:rsid w:val="00E358DF"/>
    <w:rsid w:val="00E371FA"/>
    <w:rsid w:val="00E3723B"/>
    <w:rsid w:val="00E40596"/>
    <w:rsid w:val="00E419ED"/>
    <w:rsid w:val="00E42426"/>
    <w:rsid w:val="00E6107D"/>
    <w:rsid w:val="00E66A39"/>
    <w:rsid w:val="00E93F5E"/>
    <w:rsid w:val="00E9764B"/>
    <w:rsid w:val="00E97B0B"/>
    <w:rsid w:val="00EB25A7"/>
    <w:rsid w:val="00ED1399"/>
    <w:rsid w:val="00ED1BC7"/>
    <w:rsid w:val="00ED1BD7"/>
    <w:rsid w:val="00ED501A"/>
    <w:rsid w:val="00ED7C63"/>
    <w:rsid w:val="00EE1154"/>
    <w:rsid w:val="00EE1485"/>
    <w:rsid w:val="00EF58B4"/>
    <w:rsid w:val="00F1292B"/>
    <w:rsid w:val="00F52042"/>
    <w:rsid w:val="00F55C91"/>
    <w:rsid w:val="00F57C53"/>
    <w:rsid w:val="00F64BE0"/>
    <w:rsid w:val="00F66931"/>
    <w:rsid w:val="00F6699E"/>
    <w:rsid w:val="00F70E38"/>
    <w:rsid w:val="00F73B27"/>
    <w:rsid w:val="00F917BD"/>
    <w:rsid w:val="00FA328E"/>
    <w:rsid w:val="00FA3DEF"/>
    <w:rsid w:val="00FB1848"/>
    <w:rsid w:val="00FB1CED"/>
    <w:rsid w:val="00FB2BB3"/>
    <w:rsid w:val="00FB63FC"/>
    <w:rsid w:val="00FC643D"/>
    <w:rsid w:val="00FD0114"/>
    <w:rsid w:val="00FD0E4D"/>
    <w:rsid w:val="00FE4474"/>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19D20D"/>
  <w15:docId w15:val="{BEBCFC19-7048-BB44-BC71-D9D5DA9C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360" w:lineRule="auto"/>
        <w:ind w:firstLine="36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B63FC"/>
    <w:pPr>
      <w:spacing w:line="240" w:lineRule="auto"/>
      <w:ind w:firstLine="0"/>
    </w:pPr>
    <w:rPr>
      <w:rFonts w:ascii="Open Sans" w:hAnsi="Open Sans"/>
      <w:color w:val="000000" w:themeColor="text1"/>
      <w:sz w:val="18"/>
      <w:szCs w:val="20"/>
    </w:rPr>
  </w:style>
  <w:style w:type="paragraph" w:styleId="Heading1">
    <w:name w:val="heading 1"/>
    <w:basedOn w:val="Normal"/>
    <w:next w:val="Normal"/>
    <w:link w:val="Heading1Char"/>
    <w:uiPriority w:val="9"/>
    <w:qFormat/>
    <w:rsid w:val="003C1A6F"/>
    <w:pPr>
      <w:pBdr>
        <w:bottom w:val="single" w:sz="8" w:space="1" w:color="000000" w:themeColor="text1"/>
      </w:pBdr>
      <w:spacing w:before="600" w:line="360" w:lineRule="auto"/>
      <w:outlineLvl w:val="0"/>
    </w:pPr>
    <w:rPr>
      <w:rFonts w:eastAsiaTheme="majorEastAsia" w:cstheme="majorBidi"/>
      <w:bCs/>
      <w:sz w:val="40"/>
      <w:szCs w:val="40"/>
    </w:rPr>
  </w:style>
  <w:style w:type="paragraph" w:styleId="Heading2">
    <w:name w:val="heading 2"/>
    <w:basedOn w:val="Normal"/>
    <w:next w:val="Normal"/>
    <w:link w:val="Heading2Char"/>
    <w:uiPriority w:val="9"/>
    <w:unhideWhenUsed/>
    <w:qFormat/>
    <w:rsid w:val="003C1A6F"/>
    <w:pPr>
      <w:spacing w:before="60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0F284C"/>
    <w:pPr>
      <w:spacing w:before="200"/>
      <w:outlineLvl w:val="2"/>
    </w:pPr>
    <w:rPr>
      <w:rFonts w:cs="Tahoma"/>
      <w:b/>
      <w:sz w:val="20"/>
    </w:rPr>
  </w:style>
  <w:style w:type="paragraph" w:styleId="Heading4">
    <w:name w:val="heading 4"/>
    <w:basedOn w:val="Normal"/>
    <w:next w:val="Normal"/>
    <w:link w:val="Heading4Char"/>
    <w:uiPriority w:val="9"/>
    <w:unhideWhenUsed/>
    <w:rsid w:val="00C22560"/>
    <w:pPr>
      <w:numPr>
        <w:numId w:val="6"/>
      </w:numPr>
      <w:pBdr>
        <w:top w:val="single" w:sz="4" w:space="6" w:color="FFFFFF" w:themeColor="background1"/>
        <w:left w:val="single" w:sz="4" w:space="1" w:color="FFFFFF" w:themeColor="background1"/>
        <w:bottom w:val="single" w:sz="4" w:space="6" w:color="FFFFFF" w:themeColor="background1"/>
        <w:right w:val="single" w:sz="4" w:space="1" w:color="FFFFFF" w:themeColor="background1"/>
      </w:pBdr>
      <w:shd w:val="clear" w:color="auto" w:fill="0E57C4" w:themeFill="background2" w:themeFillShade="80"/>
      <w:spacing w:before="200" w:after="80"/>
      <w:ind w:left="0" w:firstLine="284"/>
      <w:outlineLvl w:val="3"/>
    </w:pPr>
    <w:rPr>
      <w:rFonts w:eastAsiaTheme="majorEastAsia" w:cstheme="majorBidi"/>
      <w:b/>
      <w:iCs/>
      <w:color w:val="FFFFFF" w:themeColor="background1"/>
      <w:sz w:val="22"/>
      <w:szCs w:val="22"/>
    </w:rPr>
  </w:style>
  <w:style w:type="paragraph" w:styleId="Heading5">
    <w:name w:val="heading 5"/>
    <w:basedOn w:val="Heading4"/>
    <w:next w:val="Normal"/>
    <w:link w:val="Heading5Char"/>
    <w:uiPriority w:val="9"/>
    <w:unhideWhenUsed/>
    <w:rsid w:val="00C22560"/>
    <w:pPr>
      <w:numPr>
        <w:ilvl w:val="1"/>
      </w:numPr>
      <w:pBdr>
        <w:top w:val="single" w:sz="2" w:space="6" w:color="FFFFFF" w:themeColor="background1"/>
        <w:left w:val="single" w:sz="2" w:space="1" w:color="FFFFFF" w:themeColor="background1"/>
        <w:bottom w:val="single" w:sz="2" w:space="6" w:color="FFFFFF" w:themeColor="background1"/>
        <w:right w:val="single" w:sz="2" w:space="1" w:color="FFFFFF" w:themeColor="background1"/>
      </w:pBdr>
      <w:shd w:val="clear" w:color="auto" w:fill="498CF1" w:themeFill="background2" w:themeFillShade="BF"/>
      <w:ind w:left="0" w:firstLine="284"/>
      <w:outlineLvl w:val="4"/>
    </w:pPr>
    <w:rPr>
      <w:b w:val="0"/>
    </w:rPr>
  </w:style>
  <w:style w:type="paragraph" w:styleId="Heading6">
    <w:name w:val="heading 6"/>
    <w:basedOn w:val="Normal"/>
    <w:next w:val="Normal"/>
    <w:link w:val="Heading6Char"/>
    <w:uiPriority w:val="9"/>
    <w:unhideWhenUsed/>
    <w:rsid w:val="00194ED3"/>
    <w:pPr>
      <w:numPr>
        <w:ilvl w:val="5"/>
        <w:numId w:val="1"/>
      </w:numPr>
      <w:spacing w:before="280" w:after="100"/>
      <w:outlineLvl w:val="5"/>
    </w:pPr>
    <w:rPr>
      <w:rFonts w:asciiTheme="majorHAnsi" w:eastAsiaTheme="majorEastAsia" w:hAnsiTheme="majorHAnsi" w:cstheme="majorBidi"/>
      <w:i/>
      <w:iCs/>
      <w:color w:val="4A66AC" w:themeColor="accent1"/>
      <w14:textFill>
        <w14:solidFill>
          <w14:schemeClr w14:val="accent1">
            <w14:lumMod w14:val="85000"/>
            <w14:lumOff w14:val="15000"/>
            <w14:lumMod w14:val="10000"/>
            <w14:lumMod w14:val="85000"/>
            <w14:lumOff w14:val="15000"/>
          </w14:schemeClr>
        </w14:solidFill>
      </w14:textFill>
    </w:rPr>
  </w:style>
  <w:style w:type="paragraph" w:styleId="Heading7">
    <w:name w:val="heading 7"/>
    <w:basedOn w:val="Normal"/>
    <w:next w:val="Normal"/>
    <w:link w:val="Heading7Char"/>
    <w:uiPriority w:val="9"/>
    <w:unhideWhenUsed/>
    <w:rsid w:val="00194ED3"/>
    <w:pPr>
      <w:numPr>
        <w:ilvl w:val="6"/>
        <w:numId w:val="1"/>
      </w:numPr>
      <w:spacing w:before="320" w:after="100"/>
      <w:outlineLvl w:val="6"/>
    </w:pPr>
    <w:rPr>
      <w:rFonts w:asciiTheme="majorHAnsi" w:eastAsiaTheme="majorEastAsia" w:hAnsiTheme="majorHAnsi" w:cstheme="majorBidi"/>
      <w:b/>
      <w:b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8">
    <w:name w:val="heading 8"/>
    <w:basedOn w:val="Normal"/>
    <w:next w:val="Normal"/>
    <w:link w:val="Heading8Char"/>
    <w:uiPriority w:val="9"/>
    <w:semiHidden/>
    <w:unhideWhenUsed/>
    <w:rsid w:val="00194ED3"/>
    <w:pPr>
      <w:numPr>
        <w:ilvl w:val="7"/>
        <w:numId w:val="1"/>
      </w:numPr>
      <w:spacing w:before="320" w:after="100"/>
      <w:outlineLvl w:val="7"/>
    </w:pPr>
    <w:rPr>
      <w:rFonts w:asciiTheme="majorHAnsi" w:eastAsiaTheme="majorEastAsia" w:hAnsiTheme="majorHAnsi" w:cstheme="majorBidi"/>
      <w:b/>
      <w:bCs/>
      <w:i/>
      <w:i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9">
    <w:name w:val="heading 9"/>
    <w:basedOn w:val="Normal"/>
    <w:next w:val="Normal"/>
    <w:link w:val="Heading9Char"/>
    <w:uiPriority w:val="9"/>
    <w:semiHidden/>
    <w:unhideWhenUsed/>
    <w:qFormat/>
    <w:rsid w:val="003C1A6F"/>
    <w:pPr>
      <w:spacing w:before="320" w:after="100"/>
      <w:outlineLvl w:val="8"/>
    </w:pPr>
    <w:rPr>
      <w:rFonts w:asciiTheme="majorHAnsi" w:eastAsiaTheme="majorEastAsia" w:hAnsiTheme="majorHAnsi" w:cstheme="majorBidi"/>
      <w:i/>
      <w:iCs/>
      <w:color w:val="4891DB" w:themeColor="accent3" w:themeTint="D9"/>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A6F"/>
    <w:rPr>
      <w:rFonts w:ascii="Open Sans" w:eastAsiaTheme="majorEastAsia" w:hAnsi="Open Sans" w:cstheme="majorBidi"/>
      <w:bCs/>
      <w:color w:val="000000" w:themeColor="text1"/>
      <w:sz w:val="40"/>
      <w:szCs w:val="40"/>
    </w:rPr>
  </w:style>
  <w:style w:type="character" w:customStyle="1" w:styleId="Heading2Char">
    <w:name w:val="Heading 2 Char"/>
    <w:basedOn w:val="DefaultParagraphFont"/>
    <w:link w:val="Heading2"/>
    <w:uiPriority w:val="9"/>
    <w:rsid w:val="003C1A6F"/>
    <w:rPr>
      <w:rFonts w:ascii="Open Sans" w:eastAsiaTheme="majorEastAsia" w:hAnsi="Open Sans" w:cstheme="majorBidi"/>
      <w:b/>
      <w:color w:val="000000" w:themeColor="text1"/>
      <w:sz w:val="32"/>
      <w:szCs w:val="32"/>
    </w:rPr>
  </w:style>
  <w:style w:type="character" w:customStyle="1" w:styleId="Heading3Char">
    <w:name w:val="Heading 3 Char"/>
    <w:basedOn w:val="DefaultParagraphFont"/>
    <w:link w:val="Heading3"/>
    <w:uiPriority w:val="9"/>
    <w:rsid w:val="000F284C"/>
    <w:rPr>
      <w:rFonts w:ascii="Open Sans" w:hAnsi="Open Sans" w:cs="Tahoma"/>
      <w:b/>
      <w:color w:val="000000" w:themeColor="text1"/>
      <w:sz w:val="20"/>
      <w:szCs w:val="20"/>
    </w:rPr>
  </w:style>
  <w:style w:type="character" w:customStyle="1" w:styleId="Heading4Char">
    <w:name w:val="Heading 4 Char"/>
    <w:basedOn w:val="DefaultParagraphFont"/>
    <w:link w:val="Heading4"/>
    <w:uiPriority w:val="9"/>
    <w:rsid w:val="00C22560"/>
    <w:rPr>
      <w:rFonts w:ascii="Open Sans" w:eastAsiaTheme="majorEastAsia" w:hAnsi="Open Sans" w:cstheme="majorBidi"/>
      <w:b/>
      <w:iCs/>
      <w:color w:val="FFFFFF" w:themeColor="background1"/>
      <w:shd w:val="clear" w:color="auto" w:fill="0E57C4" w:themeFill="background2" w:themeFillShade="80"/>
    </w:rPr>
  </w:style>
  <w:style w:type="character" w:customStyle="1" w:styleId="Heading5Char">
    <w:name w:val="Heading 5 Char"/>
    <w:basedOn w:val="DefaultParagraphFont"/>
    <w:link w:val="Heading5"/>
    <w:uiPriority w:val="9"/>
    <w:rsid w:val="00C22560"/>
    <w:rPr>
      <w:rFonts w:ascii="Open Sans" w:eastAsiaTheme="majorEastAsia" w:hAnsi="Open Sans" w:cstheme="majorBidi"/>
      <w:iCs/>
      <w:color w:val="FFFFFF" w:themeColor="background1"/>
      <w:shd w:val="clear" w:color="auto" w:fill="498CF1" w:themeFill="background2" w:themeFillShade="BF"/>
    </w:rPr>
  </w:style>
  <w:style w:type="character" w:customStyle="1" w:styleId="Heading6Char">
    <w:name w:val="Heading 6 Char"/>
    <w:basedOn w:val="DefaultParagraphFont"/>
    <w:link w:val="Heading6"/>
    <w:uiPriority w:val="9"/>
    <w:rsid w:val="00194ED3"/>
    <w:rPr>
      <w:rFonts w:asciiTheme="majorHAnsi" w:eastAsiaTheme="majorEastAsia" w:hAnsiTheme="majorHAnsi" w:cstheme="majorBidi"/>
      <w:i/>
      <w:iCs/>
      <w:color w:val="4A66AC" w:themeColor="accent1"/>
      <w:sz w:val="18"/>
      <w:szCs w:val="20"/>
      <w14:textFill>
        <w14:solidFill>
          <w14:schemeClr w14:val="accent1">
            <w14:lumMod w14:val="85000"/>
            <w14:lumOff w14:val="15000"/>
            <w14:lumMod w14:val="10000"/>
            <w14:lumMod w14:val="85000"/>
            <w14:lumOff w14:val="15000"/>
          </w14:schemeClr>
        </w14:solidFill>
      </w14:textFill>
    </w:rPr>
  </w:style>
  <w:style w:type="character" w:customStyle="1" w:styleId="Heading7Char">
    <w:name w:val="Heading 7 Char"/>
    <w:basedOn w:val="DefaultParagraphFont"/>
    <w:link w:val="Heading7"/>
    <w:uiPriority w:val="9"/>
    <w:rsid w:val="00194ED3"/>
    <w:rPr>
      <w:rFonts w:asciiTheme="majorHAnsi" w:eastAsiaTheme="majorEastAsia" w:hAnsiTheme="majorHAnsi" w:cstheme="majorBidi"/>
      <w:b/>
      <w:b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8Char">
    <w:name w:val="Heading 8 Char"/>
    <w:basedOn w:val="DefaultParagraphFont"/>
    <w:link w:val="Heading8"/>
    <w:uiPriority w:val="9"/>
    <w:semiHidden/>
    <w:rsid w:val="00194ED3"/>
    <w:rPr>
      <w:rFonts w:asciiTheme="majorHAnsi" w:eastAsiaTheme="majorEastAsia" w:hAnsiTheme="majorHAnsi" w:cstheme="majorBidi"/>
      <w:b/>
      <w:bCs/>
      <w:i/>
      <w:i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9Char">
    <w:name w:val="Heading 9 Char"/>
    <w:basedOn w:val="DefaultParagraphFont"/>
    <w:link w:val="Heading9"/>
    <w:uiPriority w:val="9"/>
    <w:semiHidden/>
    <w:rsid w:val="003C1A6F"/>
    <w:rPr>
      <w:rFonts w:asciiTheme="majorHAnsi" w:eastAsiaTheme="majorEastAsia" w:hAnsiTheme="majorHAnsi" w:cstheme="majorBidi"/>
      <w:i/>
      <w:iCs/>
      <w:color w:val="4891DB" w:themeColor="accent3" w:themeTint="D9"/>
      <w:sz w:val="20"/>
      <w:szCs w:val="20"/>
    </w:rPr>
  </w:style>
  <w:style w:type="paragraph" w:styleId="BalloonText">
    <w:name w:val="Balloon Text"/>
    <w:basedOn w:val="Normal"/>
    <w:semiHidden/>
    <w:rsid w:val="001E3C2E"/>
    <w:rPr>
      <w:rFonts w:cs="Tahoma"/>
      <w:sz w:val="16"/>
      <w:szCs w:val="16"/>
    </w:rPr>
  </w:style>
  <w:style w:type="paragraph" w:customStyle="1" w:styleId="DateandNumber">
    <w:name w:val="Date and Number"/>
    <w:basedOn w:val="Normal"/>
    <w:rsid w:val="00AB03C9"/>
    <w:pPr>
      <w:jc w:val="right"/>
    </w:pPr>
    <w:rPr>
      <w:caps/>
      <w:sz w:val="16"/>
      <w:szCs w:val="16"/>
    </w:rPr>
  </w:style>
  <w:style w:type="character" w:styleId="CommentReference">
    <w:name w:val="annotation reference"/>
    <w:basedOn w:val="DefaultParagraphFont"/>
    <w:semiHidden/>
    <w:rsid w:val="006D2782"/>
    <w:rPr>
      <w:sz w:val="16"/>
      <w:szCs w:val="16"/>
    </w:rPr>
  </w:style>
  <w:style w:type="paragraph" w:styleId="CommentText">
    <w:name w:val="annotation text"/>
    <w:basedOn w:val="Normal"/>
    <w:semiHidden/>
    <w:rsid w:val="006D2782"/>
  </w:style>
  <w:style w:type="paragraph" w:styleId="CommentSubject">
    <w:name w:val="annotation subject"/>
    <w:basedOn w:val="CommentText"/>
    <w:next w:val="CommentText"/>
    <w:semiHidden/>
    <w:rsid w:val="006D2782"/>
    <w:rPr>
      <w:b/>
      <w:bCs/>
    </w:rPr>
  </w:style>
  <w:style w:type="paragraph" w:customStyle="1" w:styleId="Name">
    <w:name w:val="Name"/>
    <w:basedOn w:val="Normal"/>
    <w:qFormat/>
    <w:rsid w:val="003C1A6F"/>
    <w:rPr>
      <w:b/>
      <w:sz w:val="24"/>
    </w:rPr>
  </w:style>
  <w:style w:type="paragraph" w:customStyle="1" w:styleId="Slogan">
    <w:name w:val="Slogan"/>
    <w:basedOn w:val="Normal"/>
    <w:rsid w:val="001973B1"/>
    <w:pPr>
      <w:spacing w:before="60"/>
    </w:pPr>
    <w:rPr>
      <w:i/>
      <w:sz w:val="15"/>
    </w:rPr>
  </w:style>
  <w:style w:type="paragraph" w:customStyle="1" w:styleId="Amount">
    <w:name w:val="Amount"/>
    <w:basedOn w:val="Normal"/>
    <w:rsid w:val="00584C74"/>
    <w:pPr>
      <w:jc w:val="right"/>
    </w:pPr>
  </w:style>
  <w:style w:type="paragraph" w:customStyle="1" w:styleId="Thankyou">
    <w:name w:val="Thank you"/>
    <w:basedOn w:val="Normal"/>
    <w:rsid w:val="001973B1"/>
    <w:pPr>
      <w:jc w:val="center"/>
    </w:pPr>
    <w:rPr>
      <w:rFonts w:asciiTheme="majorHAnsi" w:hAnsiTheme="majorHAnsi"/>
      <w:b/>
      <w:caps/>
      <w:sz w:val="19"/>
    </w:rPr>
  </w:style>
  <w:style w:type="paragraph" w:customStyle="1" w:styleId="ColumnHeadings">
    <w:name w:val="Column Headings"/>
    <w:basedOn w:val="Normal"/>
    <w:rsid w:val="002A1801"/>
    <w:pPr>
      <w:framePr w:hSpace="180" w:wrap="around" w:vAnchor="text" w:hAnchor="margin" w:y="75"/>
      <w:jc w:val="center"/>
    </w:pPr>
    <w:rPr>
      <w:rFonts w:asciiTheme="majorHAnsi" w:hAnsiTheme="majorHAnsi"/>
      <w:b/>
      <w:caps/>
      <w:color w:val="FFFFFF" w:themeColor="background1"/>
      <w:sz w:val="16"/>
      <w14:textFill>
        <w14:solidFill>
          <w14:schemeClr w14:val="bg1">
            <w14:lumMod w14:val="85000"/>
            <w14:lumOff w14:val="15000"/>
            <w14:lumMod w14:val="10000"/>
            <w14:lumMod w14:val="85000"/>
            <w14:lumOff w14:val="15000"/>
          </w14:schemeClr>
        </w14:solidFill>
      </w14:textFill>
    </w:rPr>
  </w:style>
  <w:style w:type="paragraph" w:customStyle="1" w:styleId="Centered">
    <w:name w:val="Centered"/>
    <w:basedOn w:val="Normal"/>
    <w:rsid w:val="00056E24"/>
    <w:pPr>
      <w:jc w:val="center"/>
    </w:pPr>
  </w:style>
  <w:style w:type="paragraph" w:customStyle="1" w:styleId="Labels">
    <w:name w:val="Labels"/>
    <w:basedOn w:val="Heading2"/>
    <w:rsid w:val="003756B5"/>
    <w:pPr>
      <w:jc w:val="right"/>
    </w:pPr>
  </w:style>
  <w:style w:type="paragraph" w:styleId="Footer">
    <w:name w:val="footer"/>
    <w:basedOn w:val="Normal"/>
    <w:link w:val="FooterChar"/>
    <w:uiPriority w:val="99"/>
    <w:unhideWhenUsed/>
    <w:rsid w:val="00AF0CA0"/>
    <w:pPr>
      <w:tabs>
        <w:tab w:val="center" w:pos="4680"/>
        <w:tab w:val="right" w:pos="9360"/>
      </w:tabs>
      <w:spacing w:after="0"/>
    </w:pPr>
  </w:style>
  <w:style w:type="character" w:customStyle="1" w:styleId="FooterChar">
    <w:name w:val="Footer Char"/>
    <w:basedOn w:val="DefaultParagraphFont"/>
    <w:link w:val="Footer"/>
    <w:uiPriority w:val="99"/>
    <w:rsid w:val="00AF0CA0"/>
    <w:rPr>
      <w:rFonts w:ascii="Tahoma" w:hAnsi="Tahoma"/>
      <w:color w:val="262626" w:themeColor="text1" w:themeTint="D9"/>
      <w:sz w:val="20"/>
      <w:szCs w:val="20"/>
    </w:rPr>
  </w:style>
  <w:style w:type="paragraph" w:styleId="Header">
    <w:name w:val="header"/>
    <w:basedOn w:val="Normal"/>
    <w:link w:val="HeaderChar"/>
    <w:unhideWhenUsed/>
    <w:rsid w:val="00D162F2"/>
    <w:pPr>
      <w:tabs>
        <w:tab w:val="center" w:pos="4680"/>
        <w:tab w:val="right" w:pos="9360"/>
      </w:tabs>
    </w:pPr>
  </w:style>
  <w:style w:type="character" w:customStyle="1" w:styleId="HeaderChar">
    <w:name w:val="Header Char"/>
    <w:basedOn w:val="DefaultParagraphFont"/>
    <w:link w:val="Header"/>
    <w:rsid w:val="00D162F2"/>
    <w:rPr>
      <w:rFonts w:asciiTheme="minorHAnsi" w:hAnsiTheme="minorHAnsi"/>
      <w:spacing w:val="4"/>
      <w:sz w:val="17"/>
      <w:szCs w:val="18"/>
    </w:rPr>
  </w:style>
  <w:style w:type="paragraph" w:customStyle="1" w:styleId="Tableheadings">
    <w:name w:val="Table headings"/>
    <w:basedOn w:val="NoSpacing"/>
    <w:rsid w:val="00B448B6"/>
    <w:rPr>
      <w:rFonts w:eastAsiaTheme="minorHAnsi"/>
      <w:b/>
      <w:szCs w:val="18"/>
    </w:rPr>
  </w:style>
  <w:style w:type="paragraph" w:styleId="NoSpacing">
    <w:name w:val="No Spacing"/>
    <w:basedOn w:val="Normal"/>
    <w:link w:val="NoSpacingChar"/>
    <w:uiPriority w:val="1"/>
    <w:rsid w:val="00194ED3"/>
  </w:style>
  <w:style w:type="character" w:customStyle="1" w:styleId="NoSpacingChar">
    <w:name w:val="No Spacing Char"/>
    <w:basedOn w:val="DefaultParagraphFont"/>
    <w:link w:val="NoSpacing"/>
    <w:uiPriority w:val="1"/>
    <w:rsid w:val="00194ED3"/>
  </w:style>
  <w:style w:type="paragraph" w:customStyle="1" w:styleId="sendto">
    <w:name w:val="send to"/>
    <w:basedOn w:val="Normal"/>
    <w:link w:val="sendtoChar"/>
    <w:rsid w:val="002A1801"/>
    <w:pPr>
      <w:framePr w:hSpace="180" w:wrap="around" w:vAnchor="text" w:hAnchor="margin" w:y="75"/>
      <w:jc w:val="both"/>
    </w:pPr>
    <w:rPr>
      <w:rFonts w:ascii="Microsoft Office Preview Font" w:hAnsi="Microsoft Office Preview Font"/>
    </w:rPr>
  </w:style>
  <w:style w:type="character" w:customStyle="1" w:styleId="sendtoChar">
    <w:name w:val="send to Char"/>
    <w:basedOn w:val="DefaultParagraphFont"/>
    <w:link w:val="sendto"/>
    <w:rsid w:val="002A1801"/>
    <w:rPr>
      <w:rFonts w:ascii="Microsoft Office Preview Font" w:hAnsi="Microsoft Office Preview Font"/>
      <w:spacing w:val="4"/>
      <w:sz w:val="18"/>
      <w:szCs w:val="18"/>
    </w:rPr>
  </w:style>
  <w:style w:type="paragraph" w:customStyle="1" w:styleId="table">
    <w:name w:val="table"/>
    <w:basedOn w:val="TableNormalText"/>
    <w:qFormat/>
    <w:rsid w:val="003C1A6F"/>
    <w:pPr>
      <w:spacing w:before="120" w:after="120"/>
    </w:pPr>
    <w:rPr>
      <w:rFonts w:cs="Tahoma"/>
      <w:szCs w:val="16"/>
    </w:rPr>
  </w:style>
  <w:style w:type="paragraph" w:styleId="TOC3">
    <w:name w:val="toc 3"/>
    <w:basedOn w:val="Normal"/>
    <w:next w:val="Normal"/>
    <w:autoRedefine/>
    <w:uiPriority w:val="39"/>
    <w:unhideWhenUsed/>
    <w:rsid w:val="00096254"/>
    <w:pPr>
      <w:spacing w:after="0"/>
      <w:ind w:left="400"/>
    </w:pPr>
    <w:rPr>
      <w:rFonts w:asciiTheme="minorHAnsi" w:hAnsiTheme="minorHAnsi"/>
    </w:rPr>
  </w:style>
  <w:style w:type="character" w:styleId="Hyperlink">
    <w:name w:val="Hyperlink"/>
    <w:basedOn w:val="DefaultParagraphFont"/>
    <w:uiPriority w:val="99"/>
    <w:unhideWhenUsed/>
    <w:rsid w:val="0060163F"/>
    <w:rPr>
      <w:color w:val="9454C3" w:themeColor="hyperlink"/>
      <w:u w:val="single"/>
    </w:rPr>
  </w:style>
  <w:style w:type="paragraph" w:styleId="TOC2">
    <w:name w:val="toc 2"/>
    <w:basedOn w:val="Normal"/>
    <w:next w:val="Normal"/>
    <w:autoRedefine/>
    <w:uiPriority w:val="39"/>
    <w:unhideWhenUsed/>
    <w:rsid w:val="009A7D64"/>
    <w:pPr>
      <w:spacing w:before="120" w:after="0"/>
      <w:ind w:left="200"/>
    </w:pPr>
    <w:rPr>
      <w:bCs/>
      <w:szCs w:val="22"/>
    </w:rPr>
  </w:style>
  <w:style w:type="paragraph" w:styleId="TOC1">
    <w:name w:val="toc 1"/>
    <w:basedOn w:val="Normal"/>
    <w:next w:val="Normal"/>
    <w:autoRedefine/>
    <w:uiPriority w:val="39"/>
    <w:unhideWhenUsed/>
    <w:rsid w:val="009A7D64"/>
    <w:pPr>
      <w:spacing w:before="120" w:after="0"/>
    </w:pPr>
    <w:rPr>
      <w:b/>
      <w:bCs/>
      <w:iCs/>
      <w:sz w:val="24"/>
      <w:szCs w:val="24"/>
    </w:rPr>
  </w:style>
  <w:style w:type="paragraph" w:styleId="TOC4">
    <w:name w:val="toc 4"/>
    <w:basedOn w:val="Normal"/>
    <w:next w:val="Normal"/>
    <w:autoRedefine/>
    <w:unhideWhenUsed/>
    <w:rsid w:val="0060163F"/>
    <w:pPr>
      <w:spacing w:after="0"/>
      <w:ind w:left="600"/>
    </w:pPr>
    <w:rPr>
      <w:rFonts w:asciiTheme="minorHAnsi" w:hAnsiTheme="minorHAnsi"/>
    </w:rPr>
  </w:style>
  <w:style w:type="paragraph" w:styleId="TOC5">
    <w:name w:val="toc 5"/>
    <w:basedOn w:val="Normal"/>
    <w:next w:val="Normal"/>
    <w:autoRedefine/>
    <w:unhideWhenUsed/>
    <w:rsid w:val="0060163F"/>
    <w:pPr>
      <w:spacing w:after="0"/>
      <w:ind w:left="800"/>
    </w:pPr>
    <w:rPr>
      <w:rFonts w:asciiTheme="minorHAnsi" w:hAnsiTheme="minorHAnsi"/>
    </w:rPr>
  </w:style>
  <w:style w:type="paragraph" w:styleId="TOC6">
    <w:name w:val="toc 6"/>
    <w:basedOn w:val="Normal"/>
    <w:next w:val="Normal"/>
    <w:autoRedefine/>
    <w:unhideWhenUsed/>
    <w:rsid w:val="0060163F"/>
    <w:pPr>
      <w:spacing w:after="0"/>
      <w:ind w:left="1000"/>
    </w:pPr>
    <w:rPr>
      <w:rFonts w:asciiTheme="minorHAnsi" w:hAnsiTheme="minorHAnsi"/>
    </w:rPr>
  </w:style>
  <w:style w:type="paragraph" w:styleId="TOC7">
    <w:name w:val="toc 7"/>
    <w:basedOn w:val="Normal"/>
    <w:next w:val="Normal"/>
    <w:autoRedefine/>
    <w:unhideWhenUsed/>
    <w:rsid w:val="0060163F"/>
    <w:pPr>
      <w:spacing w:after="0"/>
      <w:ind w:left="1200"/>
    </w:pPr>
    <w:rPr>
      <w:rFonts w:asciiTheme="minorHAnsi" w:hAnsiTheme="minorHAnsi"/>
    </w:rPr>
  </w:style>
  <w:style w:type="paragraph" w:styleId="TOC8">
    <w:name w:val="toc 8"/>
    <w:basedOn w:val="Normal"/>
    <w:next w:val="Normal"/>
    <w:autoRedefine/>
    <w:unhideWhenUsed/>
    <w:rsid w:val="0060163F"/>
    <w:pPr>
      <w:spacing w:after="0"/>
      <w:ind w:left="1400"/>
    </w:pPr>
    <w:rPr>
      <w:rFonts w:asciiTheme="minorHAnsi" w:hAnsiTheme="minorHAnsi"/>
    </w:rPr>
  </w:style>
  <w:style w:type="paragraph" w:styleId="TOC9">
    <w:name w:val="toc 9"/>
    <w:basedOn w:val="Normal"/>
    <w:next w:val="Normal"/>
    <w:autoRedefine/>
    <w:unhideWhenUsed/>
    <w:rsid w:val="0060163F"/>
    <w:pPr>
      <w:spacing w:after="0"/>
      <w:ind w:left="1600"/>
    </w:pPr>
    <w:rPr>
      <w:rFonts w:asciiTheme="minorHAnsi" w:hAnsiTheme="minorHAnsi"/>
    </w:rPr>
  </w:style>
  <w:style w:type="paragraph" w:customStyle="1" w:styleId="Normal-white">
    <w:name w:val="Normal-white"/>
    <w:basedOn w:val="Normal"/>
    <w:rsid w:val="00A84946"/>
    <w:pPr>
      <w:framePr w:hSpace="180" w:wrap="around" w:vAnchor="text" w:hAnchor="margin" w:y="75"/>
    </w:pPr>
    <w:rPr>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paragraph" w:customStyle="1" w:styleId="GuideName">
    <w:name w:val="Guide Name"/>
    <w:basedOn w:val="Normal"/>
    <w:qFormat/>
    <w:rsid w:val="003C1A6F"/>
    <w:pPr>
      <w:framePr w:hSpace="180" w:wrap="around" w:vAnchor="text" w:hAnchor="margin" w:y="75"/>
    </w:pPr>
    <w:rPr>
      <w:b/>
      <w:sz w:val="100"/>
      <w:szCs w:val="100"/>
      <w14:textFill>
        <w14:solidFill>
          <w14:schemeClr w14:val="tx1">
            <w14:lumMod w14:val="10000"/>
            <w14:lumMod w14:val="85000"/>
            <w14:lumOff w14:val="15000"/>
          </w14:schemeClr>
        </w14:solidFill>
      </w14:textFill>
    </w:rPr>
  </w:style>
  <w:style w:type="paragraph" w:customStyle="1" w:styleId="ImageStyle">
    <w:name w:val="Image Style"/>
    <w:basedOn w:val="Normal"/>
    <w:rsid w:val="00B775AC"/>
    <w:pPr>
      <w:pBdr>
        <w:top w:val="single" w:sz="18" w:space="4" w:color="auto"/>
        <w:left w:val="single" w:sz="18" w:space="4" w:color="auto"/>
        <w:bottom w:val="single" w:sz="18" w:space="4" w:color="auto"/>
        <w:right w:val="single" w:sz="18" w:space="4" w:color="auto"/>
      </w:pBdr>
      <w:shd w:val="solid" w:color="DDECEE" w:themeColor="accent5" w:themeTint="33" w:fill="90A1CF" w:themeFill="accent1" w:themeFillTint="99"/>
      <w:jc w:val="center"/>
    </w:pPr>
  </w:style>
  <w:style w:type="paragraph" w:styleId="Subtitle">
    <w:name w:val="Subtitle"/>
    <w:basedOn w:val="Name"/>
    <w:next w:val="Normal"/>
    <w:link w:val="SubtitleChar"/>
    <w:uiPriority w:val="11"/>
    <w:qFormat/>
    <w:rsid w:val="00823FAF"/>
    <w:rPr>
      <w:sz w:val="20"/>
      <w14:textFill>
        <w14:solidFill>
          <w14:schemeClr w14:val="tx1">
            <w14:lumMod w14:val="10000"/>
            <w14:lumMod w14:val="85000"/>
            <w14:lumOff w14:val="15000"/>
          </w14:schemeClr>
        </w14:solidFill>
      </w14:textFill>
    </w:rPr>
  </w:style>
  <w:style w:type="character" w:customStyle="1" w:styleId="SubtitleChar">
    <w:name w:val="Subtitle Char"/>
    <w:basedOn w:val="DefaultParagraphFont"/>
    <w:link w:val="Subtitle"/>
    <w:uiPriority w:val="11"/>
    <w:rsid w:val="00823FAF"/>
    <w:rPr>
      <w:rFonts w:ascii="Open Sans" w:hAnsi="Open Sans"/>
      <w:b/>
      <w:color w:val="000000" w:themeColor="text1"/>
      <w:sz w:val="20"/>
      <w:szCs w:val="20"/>
      <w14:textFill>
        <w14:solidFill>
          <w14:schemeClr w14:val="tx1">
            <w14:lumMod w14:val="10000"/>
            <w14:lumMod w14:val="85000"/>
            <w14:lumOff w14:val="15000"/>
          </w14:schemeClr>
        </w14:solidFill>
      </w14:textFill>
    </w:rPr>
  </w:style>
  <w:style w:type="table" w:styleId="GridTable7Colorful">
    <w:name w:val="Grid Table 7 Colorful"/>
    <w:basedOn w:val="TableNormal"/>
    <w:uiPriority w:val="52"/>
    <w:rsid w:val="00D9001D"/>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uiPriority w:val="39"/>
    <w:rsid w:val="00D9001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BB3"/>
    <w:pPr>
      <w:spacing w:line="360" w:lineRule="auto"/>
      <w:ind w:left="1134"/>
      <w:contextualSpacing/>
    </w:pPr>
    <w:rPr>
      <w:b/>
      <w:color w:val="BFBFBF" w:themeColor="background1" w:themeShade="BF"/>
      <w:szCs w:val="18"/>
    </w:rPr>
  </w:style>
  <w:style w:type="paragraph" w:customStyle="1" w:styleId="Default">
    <w:name w:val="Default"/>
    <w:rsid w:val="00AF0CA0"/>
    <w:pPr>
      <w:autoSpaceDE w:val="0"/>
      <w:autoSpaceDN w:val="0"/>
      <w:adjustRightInd w:val="0"/>
    </w:pPr>
    <w:rPr>
      <w:rFonts w:ascii="Tahoma" w:eastAsiaTheme="minorHAnsi" w:hAnsi="Tahoma" w:cs="Roboto"/>
      <w:color w:val="000000"/>
      <w:sz w:val="24"/>
      <w:szCs w:val="24"/>
    </w:rPr>
  </w:style>
  <w:style w:type="paragraph" w:customStyle="1" w:styleId="Tableheading">
    <w:name w:val="Table heading"/>
    <w:basedOn w:val="Normal"/>
    <w:link w:val="TableheadingChar"/>
    <w:rsid w:val="00D9001D"/>
    <w:pPr>
      <w:framePr w:wrap="auto" w:vAnchor="text" w:hAnchor="margin"/>
      <w:spacing w:before="240" w:after="160" w:line="360" w:lineRule="auto"/>
      <w:jc w:val="both"/>
    </w:pPr>
    <w:rPr>
      <w:rFonts w:ascii="Ubuntu" w:eastAsiaTheme="minorHAnsi" w:hAnsi="Ubuntu"/>
      <w:b/>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character" w:customStyle="1" w:styleId="TableheadingChar">
    <w:name w:val="Table heading Char"/>
    <w:basedOn w:val="DefaultParagraphFont"/>
    <w:link w:val="Tableheading"/>
    <w:rsid w:val="00D9001D"/>
    <w:rPr>
      <w:rFonts w:ascii="Ubuntu" w:eastAsiaTheme="minorHAnsi" w:hAnsi="Ubuntu" w:cstheme="minorBidi"/>
      <w:b/>
      <w:color w:val="FFFFFF" w:themeColor="background1"/>
      <w:sz w:val="24"/>
      <w:szCs w:val="24"/>
    </w:rPr>
  </w:style>
  <w:style w:type="paragraph" w:customStyle="1" w:styleId="TableText">
    <w:name w:val="Table Text"/>
    <w:basedOn w:val="Normal"/>
    <w:link w:val="TableTextChar"/>
    <w:rsid w:val="00D9001D"/>
    <w:pPr>
      <w:spacing w:before="240" w:line="360" w:lineRule="auto"/>
      <w:jc w:val="both"/>
    </w:pPr>
    <w:rPr>
      <w:rFonts w:ascii="Ubuntu" w:eastAsiaTheme="minorHAnsi" w:hAnsi="Ubuntu"/>
      <w:color w:val="797979"/>
      <w:sz w:val="22"/>
      <w:szCs w:val="22"/>
      <w14:textFill>
        <w14:solidFill>
          <w14:srgbClr w14:val="797979">
            <w14:lumMod w14:val="85000"/>
            <w14:lumOff w14:val="15000"/>
          </w14:srgbClr>
        </w14:solidFill>
      </w14:textFill>
    </w:rPr>
  </w:style>
  <w:style w:type="character" w:customStyle="1" w:styleId="TableTextChar">
    <w:name w:val="Table Text Char"/>
    <w:basedOn w:val="DefaultParagraphFont"/>
    <w:link w:val="TableText"/>
    <w:rsid w:val="00D9001D"/>
    <w:rPr>
      <w:rFonts w:ascii="Ubuntu" w:eastAsiaTheme="minorHAnsi" w:hAnsi="Ubuntu" w:cstheme="minorBidi"/>
      <w:color w:val="797979"/>
      <w:sz w:val="22"/>
      <w:szCs w:val="22"/>
    </w:rPr>
  </w:style>
  <w:style w:type="paragraph" w:styleId="Caption">
    <w:name w:val="caption"/>
    <w:basedOn w:val="Normal"/>
    <w:next w:val="Normal"/>
    <w:uiPriority w:val="35"/>
    <w:semiHidden/>
    <w:unhideWhenUsed/>
    <w:qFormat/>
    <w:rsid w:val="003C1A6F"/>
    <w:rPr>
      <w:b/>
      <w:bCs/>
      <w:szCs w:val="18"/>
    </w:rPr>
  </w:style>
  <w:style w:type="paragraph" w:styleId="Title">
    <w:name w:val="Title"/>
    <w:basedOn w:val="Heading1"/>
    <w:next w:val="Normal"/>
    <w:link w:val="TitleChar"/>
    <w:uiPriority w:val="10"/>
    <w:qFormat/>
    <w:rsid w:val="009A3179"/>
    <w:pPr>
      <w:pBdr>
        <w:bottom w:val="none" w:sz="0" w:space="0" w:color="auto"/>
      </w:pBdr>
      <w:spacing w:line="240" w:lineRule="auto"/>
    </w:pPr>
    <w:rPr>
      <w:sz w:val="32"/>
      <w:szCs w:val="32"/>
    </w:rPr>
  </w:style>
  <w:style w:type="character" w:customStyle="1" w:styleId="TitleChar">
    <w:name w:val="Title Char"/>
    <w:basedOn w:val="DefaultParagraphFont"/>
    <w:link w:val="Title"/>
    <w:uiPriority w:val="10"/>
    <w:rsid w:val="009A3179"/>
    <w:rPr>
      <w:rFonts w:ascii="Open Sans" w:eastAsiaTheme="majorEastAsia" w:hAnsi="Open Sans" w:cstheme="majorBidi"/>
      <w:bCs/>
      <w:color w:val="000000" w:themeColor="text1"/>
      <w:sz w:val="32"/>
      <w:szCs w:val="32"/>
    </w:rPr>
  </w:style>
  <w:style w:type="character" w:styleId="Strong">
    <w:name w:val="Strong"/>
    <w:basedOn w:val="DefaultParagraphFont"/>
    <w:uiPriority w:val="22"/>
    <w:qFormat/>
    <w:rsid w:val="003C1A6F"/>
    <w:rPr>
      <w:rFonts w:ascii="Tahoma" w:hAnsi="Tahoma"/>
      <w:b/>
      <w:bCs/>
      <w:spacing w:val="0"/>
      <w:sz w:val="18"/>
    </w:rPr>
  </w:style>
  <w:style w:type="character" w:styleId="Emphasis">
    <w:name w:val="Emphasis"/>
    <w:uiPriority w:val="20"/>
    <w:qFormat/>
    <w:rsid w:val="003C1A6F"/>
    <w:rPr>
      <w:b/>
      <w:bCs/>
      <w:i/>
      <w:iCs/>
      <w:color w:val="5A5A5A" w:themeColor="text1" w:themeTint="A5"/>
    </w:rPr>
  </w:style>
  <w:style w:type="paragraph" w:styleId="Quote">
    <w:name w:val="Quote"/>
    <w:basedOn w:val="Normal"/>
    <w:next w:val="Normal"/>
    <w:link w:val="QuoteChar"/>
    <w:uiPriority w:val="29"/>
    <w:qFormat/>
    <w:rsid w:val="003C1A6F"/>
    <w:rPr>
      <w:rFonts w:eastAsiaTheme="majorEastAsia" w:cstheme="majorBidi"/>
      <w:i/>
      <w:iCs/>
      <w:sz w:val="20"/>
      <w14:textFill>
        <w14:solidFill>
          <w14:schemeClr w14:val="tx1">
            <w14:lumMod w14:val="65000"/>
            <w14:lumOff w14:val="35000"/>
            <w14:lumMod w14:val="85000"/>
            <w14:lumOff w14:val="15000"/>
          </w14:schemeClr>
        </w14:solidFill>
      </w14:textFill>
    </w:rPr>
  </w:style>
  <w:style w:type="character" w:customStyle="1" w:styleId="QuoteChar">
    <w:name w:val="Quote Char"/>
    <w:basedOn w:val="DefaultParagraphFont"/>
    <w:link w:val="Quote"/>
    <w:uiPriority w:val="29"/>
    <w:rsid w:val="003C1A6F"/>
    <w:rPr>
      <w:rFonts w:ascii="Open Sans" w:eastAsiaTheme="majorEastAsia" w:hAnsi="Open Sans" w:cstheme="majorBidi"/>
      <w:i/>
      <w:iCs/>
      <w:color w:val="000000" w:themeColor="text1"/>
      <w:sz w:val="20"/>
      <w:szCs w:val="20"/>
      <w14:textFill>
        <w14:solidFill>
          <w14:schemeClr w14:val="tx1">
            <w14:lumMod w14:val="65000"/>
            <w14:lumOff w14:val="35000"/>
            <w14:lumMod w14:val="85000"/>
            <w14:lumOff w14:val="15000"/>
          </w14:schemeClr>
        </w14:solidFill>
      </w14:textFill>
    </w:rPr>
  </w:style>
  <w:style w:type="paragraph" w:customStyle="1" w:styleId="TableNormalText">
    <w:name w:val="Table Normal Text"/>
    <w:basedOn w:val="Tableheadings"/>
    <w:autoRedefine/>
    <w:qFormat/>
    <w:rsid w:val="003C1A6F"/>
    <w:pPr>
      <w:spacing w:after="0"/>
    </w:pPr>
    <w:rPr>
      <w:b w:val="0"/>
      <w:bCs/>
      <w:sz w:val="16"/>
      <w:lang w:val="en-CA" w:eastAsia="en-CA"/>
    </w:rPr>
  </w:style>
  <w:style w:type="character" w:styleId="SubtleEmphasis">
    <w:name w:val="Subtle Emphasis"/>
    <w:aliases w:val="Detailes"/>
    <w:uiPriority w:val="19"/>
    <w:qFormat/>
    <w:rsid w:val="00FB63FC"/>
    <w:rPr>
      <w:color w:val="BFBFBF" w:themeColor="background1" w:themeShade="BF"/>
      <w:sz w:val="16"/>
      <w:szCs w:val="16"/>
    </w:rPr>
  </w:style>
  <w:style w:type="table" w:styleId="TableGridLight">
    <w:name w:val="Grid Table Light"/>
    <w:basedOn w:val="TableNormal"/>
    <w:uiPriority w:val="40"/>
    <w:rsid w:val="00623E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17D1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17D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138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A138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5">
    <w:name w:val="List Table 1 Light Accent 5"/>
    <w:basedOn w:val="TableNormal"/>
    <w:uiPriority w:val="46"/>
    <w:rsid w:val="00A138A4"/>
    <w:pPr>
      <w:spacing w:after="0" w:line="240" w:lineRule="auto"/>
    </w:pPr>
    <w:tblPr>
      <w:tblStyleRowBandSize w:val="1"/>
      <w:tblStyleColBandSize w:val="1"/>
    </w:tblPr>
    <w:tblStylePr w:type="firstRow">
      <w:rPr>
        <w:b/>
        <w:bCs/>
      </w:rPr>
      <w:tblPr/>
      <w:tcPr>
        <w:tcBorders>
          <w:bottom w:val="single" w:sz="4" w:space="0" w:color="9BC7CE" w:themeColor="accent5" w:themeTint="99"/>
        </w:tcBorders>
      </w:tcPr>
    </w:tblStylePr>
    <w:tblStylePr w:type="lastRow">
      <w:rPr>
        <w:b/>
        <w:bCs/>
      </w:rPr>
      <w:tblPr/>
      <w:tcPr>
        <w:tcBorders>
          <w:top w:val="sing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5Dark-Accent2">
    <w:name w:val="List Table 5 Dark Accent 2"/>
    <w:basedOn w:val="TableNormal"/>
    <w:uiPriority w:val="50"/>
    <w:rsid w:val="00A138A4"/>
    <w:pPr>
      <w:spacing w:after="0" w:line="240" w:lineRule="auto"/>
    </w:pPr>
    <w:rPr>
      <w:color w:val="FFFFFF" w:themeColor="background1"/>
    </w:rPr>
    <w:tblPr>
      <w:tblStyleRowBandSize w:val="1"/>
      <w:tblStyleColBandSize w:val="1"/>
      <w:tblBorders>
        <w:top w:val="single" w:sz="24" w:space="0" w:color="629DD1" w:themeColor="accent2"/>
        <w:left w:val="single" w:sz="24" w:space="0" w:color="629DD1" w:themeColor="accent2"/>
        <w:bottom w:val="single" w:sz="24" w:space="0" w:color="629DD1" w:themeColor="accent2"/>
        <w:right w:val="single" w:sz="24" w:space="0" w:color="629DD1" w:themeColor="accent2"/>
      </w:tblBorders>
    </w:tblPr>
    <w:tcPr>
      <w:shd w:val="clear" w:color="auto" w:fill="629DD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ghtList-Accent1">
    <w:name w:val="Light List Accent 1"/>
    <w:basedOn w:val="TableNormal"/>
    <w:uiPriority w:val="61"/>
    <w:rsid w:val="00E40596"/>
    <w:pPr>
      <w:spacing w:after="0" w:line="240" w:lineRule="auto"/>
    </w:pPr>
    <w:rPr>
      <w:rFonts w:ascii="Tahoma" w:hAnsi="Tahoma"/>
      <w:sz w:val="16"/>
    </w:rPr>
    <w:tblPr>
      <w:tblStyleRowBandSize w:val="1"/>
      <w:tblStyleColBandSize w:val="1"/>
      <w:tblBorders>
        <w:insideH w:val="single" w:sz="4" w:space="0" w:color="000000" w:themeColor="text1"/>
      </w:tblBorders>
    </w:tblPr>
    <w:tcPr>
      <w:shd w:val="clear" w:color="auto" w:fill="F8F7FA"/>
    </w:tcPr>
    <w:tblStylePr w:type="firstRow">
      <w:pPr>
        <w:spacing w:before="0" w:after="0" w:line="240" w:lineRule="auto"/>
        <w:jc w:val="left"/>
      </w:pPr>
      <w:rPr>
        <w:rFonts w:ascii="Tahoma" w:hAnsi="Tahoma"/>
        <w:b/>
        <w:bCs/>
        <w:color w:val="FFFFFF" w:themeColor="background1"/>
        <w:sz w:val="16"/>
      </w:rPr>
      <w:tblPr/>
      <w:tcPr>
        <w:tcBorders>
          <w:bottom w:val="nil"/>
        </w:tcBorders>
        <w:shd w:val="clear" w:color="auto" w:fill="B5C0DF" w:themeFill="accent1" w:themeFillTint="66"/>
      </w:tcPr>
    </w:tblStylePr>
    <w:tblStylePr w:type="lastRow">
      <w:pPr>
        <w:spacing w:before="0" w:after="0" w:line="240" w:lineRule="auto"/>
      </w:pPr>
      <w:rPr>
        <w:rFonts w:ascii="Tahoma" w:hAnsi="Tahoma"/>
        <w:b w:val="0"/>
        <w:bCs/>
        <w:sz w:val="16"/>
      </w:rPr>
      <w:tblPr/>
      <w:tcPr>
        <w:tcBorders>
          <w:bottom w:val="single" w:sz="4" w:space="0" w:color="000000" w:themeColor="text1"/>
        </w:tcBorders>
        <w:shd w:val="clear" w:color="auto" w:fill="F8F7FA"/>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nil"/>
          <w:left w:val="nil"/>
          <w:bottom w:val="nil"/>
          <w:right w:val="nil"/>
          <w:insideH w:val="nil"/>
          <w:insideV w:val="nil"/>
          <w:tl2br w:val="nil"/>
          <w:tr2bl w:val="nil"/>
        </w:tcBorders>
        <w:shd w:val="clear" w:color="auto" w:fill="F8F7FA"/>
      </w:tcPr>
    </w:tblStylePr>
    <w:tblStylePr w:type="band2Horz">
      <w:tblPr/>
      <w:tcPr>
        <w:tcBorders>
          <w:top w:val="nil"/>
          <w:left w:val="nil"/>
          <w:bottom w:val="nil"/>
          <w:right w:val="nil"/>
          <w:insideH w:val="nil"/>
          <w:insideV w:val="nil"/>
          <w:tl2br w:val="nil"/>
          <w:tr2bl w:val="nil"/>
        </w:tcBorders>
        <w:shd w:val="clear" w:color="auto" w:fill="F8F7FA"/>
      </w:tcPr>
    </w:tblStylePr>
  </w:style>
  <w:style w:type="paragraph" w:customStyle="1" w:styleId="Uppercasetitles">
    <w:name w:val="Uppercase titles"/>
    <w:basedOn w:val="Normal"/>
    <w:rsid w:val="00AF0CA0"/>
    <w:pPr>
      <w:framePr w:hSpace="180" w:wrap="around" w:vAnchor="text" w:hAnchor="margin" w:y="179"/>
    </w:pPr>
    <w:rPr>
      <w:rFonts w:eastAsiaTheme="minorHAnsi"/>
      <w:sz w:val="32"/>
      <w:szCs w:val="24"/>
    </w:rPr>
  </w:style>
  <w:style w:type="paragraph" w:customStyle="1" w:styleId="NormalCentred">
    <w:name w:val="Normal Centred"/>
    <w:basedOn w:val="Normal"/>
    <w:qFormat/>
    <w:rsid w:val="003C1A6F"/>
    <w:pPr>
      <w:jc w:val="both"/>
    </w:pPr>
  </w:style>
  <w:style w:type="character" w:styleId="SubtleReference">
    <w:name w:val="Subtle Reference"/>
    <w:basedOn w:val="DefaultParagraphFont"/>
    <w:uiPriority w:val="31"/>
    <w:qFormat/>
    <w:rsid w:val="003C1A6F"/>
    <w:rPr>
      <w:smallCaps/>
      <w:color w:val="5A5A5A" w:themeColor="text1" w:themeTint="A5"/>
    </w:rPr>
  </w:style>
  <w:style w:type="character" w:styleId="IntenseEmphasis">
    <w:name w:val="Intense Emphasis"/>
    <w:aliases w:val="Table Placeholders"/>
    <w:uiPriority w:val="21"/>
    <w:qFormat/>
    <w:rsid w:val="003C1A6F"/>
    <w:rPr>
      <w:color w:val="A6A6A6" w:themeColor="background1" w:themeShade="A6"/>
    </w:rPr>
  </w:style>
  <w:style w:type="table" w:styleId="PlainTable3">
    <w:name w:val="Plain Table 3"/>
    <w:basedOn w:val="TableNormal"/>
    <w:uiPriority w:val="43"/>
    <w:rsid w:val="007104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71045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5Dark-Accent2">
    <w:name w:val="Grid Table 5 Dark Accent 2"/>
    <w:basedOn w:val="TableNormal"/>
    <w:uiPriority w:val="50"/>
    <w:rsid w:val="007104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GridTable7Colorful-Accent2">
    <w:name w:val="Grid Table 7 Colorful Accent 2"/>
    <w:basedOn w:val="TableNormal"/>
    <w:uiPriority w:val="52"/>
    <w:rsid w:val="00710457"/>
    <w:pPr>
      <w:spacing w:after="0" w:line="240" w:lineRule="auto"/>
    </w:pPr>
    <w:rPr>
      <w:color w:val="3476B1" w:themeColor="accent2" w:themeShade="BF"/>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ListTable3-Accent3">
    <w:name w:val="List Table 3 Accent 3"/>
    <w:basedOn w:val="TableNormal"/>
    <w:uiPriority w:val="48"/>
    <w:rsid w:val="00710457"/>
    <w:pPr>
      <w:spacing w:after="0" w:line="240" w:lineRule="auto"/>
    </w:pPr>
    <w:tblPr>
      <w:tblStyleRowBandSize w:val="1"/>
      <w:tblStyleColBandSize w:val="1"/>
      <w:tblBorders>
        <w:top w:val="single" w:sz="4" w:space="0" w:color="297FD5" w:themeColor="accent3"/>
        <w:left w:val="single" w:sz="4" w:space="0" w:color="297FD5" w:themeColor="accent3"/>
        <w:bottom w:val="single" w:sz="4" w:space="0" w:color="297FD5" w:themeColor="accent3"/>
        <w:right w:val="single" w:sz="4" w:space="0" w:color="297FD5" w:themeColor="accent3"/>
      </w:tblBorders>
    </w:tblPr>
    <w:tblStylePr w:type="firstRow">
      <w:rPr>
        <w:b/>
        <w:bCs/>
        <w:color w:val="FFFFFF" w:themeColor="background1"/>
      </w:rPr>
      <w:tblPr/>
      <w:tcPr>
        <w:shd w:val="clear" w:color="auto" w:fill="297FD5" w:themeFill="accent3"/>
      </w:tcPr>
    </w:tblStylePr>
    <w:tblStylePr w:type="lastRow">
      <w:rPr>
        <w:b/>
        <w:bCs/>
      </w:rPr>
      <w:tblPr/>
      <w:tcPr>
        <w:tcBorders>
          <w:top w:val="double" w:sz="4" w:space="0" w:color="297FD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7FD5" w:themeColor="accent3"/>
          <w:right w:val="single" w:sz="4" w:space="0" w:color="297FD5" w:themeColor="accent3"/>
        </w:tcBorders>
      </w:tcPr>
    </w:tblStylePr>
    <w:tblStylePr w:type="band1Horz">
      <w:tblPr/>
      <w:tcPr>
        <w:tcBorders>
          <w:top w:val="single" w:sz="4" w:space="0" w:color="297FD5" w:themeColor="accent3"/>
          <w:bottom w:val="single" w:sz="4" w:space="0" w:color="297FD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7FD5" w:themeColor="accent3"/>
          <w:left w:val="nil"/>
        </w:tcBorders>
      </w:tcPr>
    </w:tblStylePr>
    <w:tblStylePr w:type="swCell">
      <w:tblPr/>
      <w:tcPr>
        <w:tcBorders>
          <w:top w:val="double" w:sz="4" w:space="0" w:color="297FD5" w:themeColor="accent3"/>
          <w:right w:val="nil"/>
        </w:tcBorders>
      </w:tcPr>
    </w:tblStylePr>
  </w:style>
  <w:style w:type="table" w:styleId="ListTable7Colorful-Accent4">
    <w:name w:val="List Table 7 Colorful Accent 4"/>
    <w:basedOn w:val="TableNormal"/>
    <w:uiPriority w:val="52"/>
    <w:rsid w:val="009D741B"/>
    <w:pPr>
      <w:spacing w:after="0" w:line="240" w:lineRule="auto"/>
    </w:pPr>
    <w:rPr>
      <w:color w:val="59698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8FA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8FA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8FA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8FA9" w:themeColor="accent4"/>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styleFooter">
    <w:name w:val="Table style Footer"/>
    <w:basedOn w:val="TableNormal"/>
    <w:uiPriority w:val="99"/>
    <w:rsid w:val="009D741B"/>
    <w:pPr>
      <w:spacing w:after="0" w:line="240" w:lineRule="auto"/>
      <w:ind w:firstLine="0"/>
    </w:pPr>
    <w:tblPr/>
  </w:style>
  <w:style w:type="paragraph" w:customStyle="1" w:styleId="TableHeadingg">
    <w:name w:val="Table Headingg"/>
    <w:basedOn w:val="TableNormalText"/>
    <w:qFormat/>
    <w:rsid w:val="003C1A6F"/>
    <w:pPr>
      <w:spacing w:before="300" w:after="300" w:line="216" w:lineRule="auto"/>
      <w:jc w:val="center"/>
    </w:pPr>
    <w:rPr>
      <w:b/>
      <w:color w:val="FFFFFF" w:themeColor="background1"/>
      <w:sz w:val="22"/>
      <w:szCs w:val="22"/>
    </w:rPr>
  </w:style>
  <w:style w:type="table" w:customStyle="1" w:styleId="MyTableRowsonly">
    <w:name w:val="My Table Rows only"/>
    <w:basedOn w:val="TableNormal"/>
    <w:uiPriority w:val="99"/>
    <w:rsid w:val="00E05E7D"/>
    <w:pPr>
      <w:spacing w:after="0" w:line="240" w:lineRule="auto"/>
      <w:ind w:firstLine="0"/>
    </w:pPr>
    <w:tblPr/>
  </w:style>
  <w:style w:type="table" w:styleId="PlainTable4">
    <w:name w:val="Plain Table 4"/>
    <w:basedOn w:val="TableNormal"/>
    <w:uiPriority w:val="44"/>
    <w:rsid w:val="00492D0E"/>
    <w:pPr>
      <w:spacing w:after="0" w:line="240" w:lineRule="auto"/>
    </w:pPr>
    <w:tblPr>
      <w:tblStyleRowBandSize w:val="1"/>
      <w:tblStyleColBandSize w:val="1"/>
    </w:tblPr>
    <w:tblStylePr w:type="firstRow">
      <w:rPr>
        <w:rFonts w:ascii="Tahoma" w:hAnsi="Tahoma"/>
        <w:b/>
        <w:bCs/>
        <w:sz w:val="16"/>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B65D06"/>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03C99"/>
    <w:pPr>
      <w:spacing w:after="0" w:line="240" w:lineRule="auto"/>
      <w:ind w:firstLine="0"/>
    </w:pPr>
    <w:tblPr/>
  </w:style>
  <w:style w:type="table" w:styleId="GridTable1Light-Accent1">
    <w:name w:val="Grid Table 1 Light Accent 1"/>
    <w:basedOn w:val="TableNormal"/>
    <w:uiPriority w:val="46"/>
    <w:rsid w:val="00303C99"/>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41983"/>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41983"/>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styleId="IntenseQuote">
    <w:name w:val="Intense Quote"/>
    <w:aliases w:val="Placeholders"/>
    <w:basedOn w:val="ListParagraph"/>
    <w:next w:val="Normal"/>
    <w:link w:val="IntenseQuoteChar"/>
    <w:uiPriority w:val="30"/>
    <w:qFormat/>
    <w:rsid w:val="003C1A6F"/>
    <w:pPr>
      <w:numPr>
        <w:numId w:val="5"/>
      </w:numPr>
    </w:pPr>
    <w:rPr>
      <w:rFonts w:ascii="Tahoma" w:hAnsi="Tahoma"/>
      <w:i/>
      <w:sz w:val="20"/>
    </w:rPr>
  </w:style>
  <w:style w:type="character" w:customStyle="1" w:styleId="IntenseQuoteChar">
    <w:name w:val="Intense Quote Char"/>
    <w:aliases w:val="Placeholders Char"/>
    <w:basedOn w:val="DefaultParagraphFont"/>
    <w:link w:val="IntenseQuote"/>
    <w:uiPriority w:val="30"/>
    <w:rsid w:val="003C1A6F"/>
    <w:rPr>
      <w:rFonts w:ascii="Tahoma" w:hAnsi="Tahoma"/>
      <w:b/>
      <w:i/>
      <w:color w:val="BFBFBF" w:themeColor="background1" w:themeShade="BF"/>
      <w:sz w:val="20"/>
      <w:szCs w:val="18"/>
    </w:rPr>
  </w:style>
  <w:style w:type="table" w:styleId="ListTable6Colorful-Accent5">
    <w:name w:val="List Table 6 Colorful Accent 5"/>
    <w:basedOn w:val="TableNormal"/>
    <w:uiPriority w:val="51"/>
    <w:rsid w:val="00E20FF8"/>
    <w:pPr>
      <w:spacing w:after="0" w:line="240" w:lineRule="auto"/>
    </w:pPr>
    <w:rPr>
      <w:color w:val="417A84" w:themeColor="accent5" w:themeShade="BF"/>
    </w:rPr>
    <w:tblPr>
      <w:tblStyleRowBandSize w:val="1"/>
      <w:tblStyleColBandSize w:val="1"/>
      <w:tblBorders>
        <w:top w:val="single" w:sz="4" w:space="0" w:color="5AA2AE" w:themeColor="accent5"/>
        <w:bottom w:val="single" w:sz="4" w:space="0" w:color="5AA2AE" w:themeColor="accent5"/>
      </w:tblBorders>
    </w:tblPr>
    <w:tblStylePr w:type="firstRow">
      <w:rPr>
        <w:b/>
        <w:bCs/>
      </w:rPr>
      <w:tblPr/>
      <w:tcPr>
        <w:tcBorders>
          <w:bottom w:val="single" w:sz="4" w:space="0" w:color="5AA2AE" w:themeColor="accent5"/>
        </w:tcBorders>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6Colorful-Accent3">
    <w:name w:val="List Table 6 Colorful Accent 3"/>
    <w:basedOn w:val="TableNormal"/>
    <w:uiPriority w:val="51"/>
    <w:rsid w:val="00E20FF8"/>
    <w:pPr>
      <w:spacing w:after="0" w:line="240" w:lineRule="auto"/>
    </w:pPr>
    <w:rPr>
      <w:color w:val="1E5E9F" w:themeColor="accent3" w:themeShade="BF"/>
    </w:rPr>
    <w:tblPr>
      <w:tblStyleRowBandSize w:val="1"/>
      <w:tblStyleColBandSize w:val="1"/>
      <w:tblBorders>
        <w:top w:val="single" w:sz="4" w:space="0" w:color="297FD5" w:themeColor="accent3"/>
        <w:bottom w:val="single" w:sz="4" w:space="0" w:color="297FD5" w:themeColor="accent3"/>
      </w:tblBorders>
    </w:tblPr>
    <w:tblStylePr w:type="firstRow">
      <w:rPr>
        <w:b/>
        <w:bCs/>
      </w:rPr>
      <w:tblPr/>
      <w:tcPr>
        <w:tcBorders>
          <w:bottom w:val="single" w:sz="4" w:space="0" w:color="297FD5" w:themeColor="accent3"/>
        </w:tcBorders>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5Dark">
    <w:name w:val="List Table 5 Dark"/>
    <w:basedOn w:val="TableNormal"/>
    <w:uiPriority w:val="50"/>
    <w:rsid w:val="00E20FF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E20FF8"/>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4-Accent4">
    <w:name w:val="List Table 4 Accent 4"/>
    <w:basedOn w:val="TableNormal"/>
    <w:uiPriority w:val="49"/>
    <w:rsid w:val="00E20FF8"/>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tcBorders>
        <w:shd w:val="clear" w:color="auto" w:fill="7F8FA9" w:themeFill="accent4"/>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3-Accent1">
    <w:name w:val="List Table 3 Accent 1"/>
    <w:basedOn w:val="TableNormal"/>
    <w:uiPriority w:val="48"/>
    <w:rsid w:val="00E20FF8"/>
    <w:pPr>
      <w:spacing w:after="0" w:line="240" w:lineRule="auto"/>
    </w:pPr>
    <w:tblPr>
      <w:tblStyleRowBandSize w:val="1"/>
      <w:tblStyleColBandSize w:val="1"/>
      <w:tblBorders>
        <w:top w:val="single" w:sz="4" w:space="0" w:color="4A66AC" w:themeColor="accent1"/>
        <w:left w:val="single" w:sz="4" w:space="0" w:color="4A66AC" w:themeColor="accent1"/>
        <w:bottom w:val="single" w:sz="4" w:space="0" w:color="4A66AC" w:themeColor="accent1"/>
        <w:right w:val="single" w:sz="4" w:space="0" w:color="4A66AC" w:themeColor="accent1"/>
      </w:tblBorders>
    </w:tblPr>
    <w:tblStylePr w:type="firstRow">
      <w:rPr>
        <w:b/>
        <w:bCs/>
        <w:color w:val="FFFFFF" w:themeColor="background1"/>
      </w:rPr>
      <w:tblPr/>
      <w:tcPr>
        <w:shd w:val="clear" w:color="auto" w:fill="4A66AC" w:themeFill="accent1"/>
      </w:tcPr>
    </w:tblStylePr>
    <w:tblStylePr w:type="lastRow">
      <w:rPr>
        <w:b/>
        <w:bCs/>
      </w:rPr>
      <w:tblPr/>
      <w:tcPr>
        <w:tcBorders>
          <w:top w:val="double" w:sz="4" w:space="0" w:color="4A66A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66AC" w:themeColor="accent1"/>
          <w:right w:val="single" w:sz="4" w:space="0" w:color="4A66AC" w:themeColor="accent1"/>
        </w:tcBorders>
      </w:tcPr>
    </w:tblStylePr>
    <w:tblStylePr w:type="band1Horz">
      <w:tblPr/>
      <w:tcPr>
        <w:tcBorders>
          <w:top w:val="single" w:sz="4" w:space="0" w:color="4A66AC" w:themeColor="accent1"/>
          <w:bottom w:val="single" w:sz="4" w:space="0" w:color="4A66A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6AC" w:themeColor="accent1"/>
          <w:left w:val="nil"/>
        </w:tcBorders>
      </w:tcPr>
    </w:tblStylePr>
    <w:tblStylePr w:type="swCell">
      <w:tblPr/>
      <w:tcPr>
        <w:tcBorders>
          <w:top w:val="double" w:sz="4" w:space="0" w:color="4A66AC" w:themeColor="accent1"/>
          <w:right w:val="nil"/>
        </w:tcBorders>
      </w:tcPr>
    </w:tblStylePr>
  </w:style>
  <w:style w:type="table" w:styleId="ListTable2-Accent4">
    <w:name w:val="List Table 2 Accent 4"/>
    <w:basedOn w:val="TableNormal"/>
    <w:uiPriority w:val="47"/>
    <w:rsid w:val="00E20FF8"/>
    <w:pPr>
      <w:spacing w:after="0" w:line="240" w:lineRule="auto"/>
    </w:pPr>
    <w:tblPr>
      <w:tblStyleRowBandSize w:val="1"/>
      <w:tblStyleColBandSize w:val="1"/>
      <w:tblBorders>
        <w:top w:val="single" w:sz="4" w:space="0" w:color="B2BBCB" w:themeColor="accent4" w:themeTint="99"/>
        <w:bottom w:val="single" w:sz="4" w:space="0" w:color="B2BBCB" w:themeColor="accent4" w:themeTint="99"/>
        <w:insideH w:val="single" w:sz="4" w:space="0" w:color="B2BBC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7Colorful-Accent5">
    <w:name w:val="Grid Table 7 Colorful Accent 5"/>
    <w:basedOn w:val="TableNormal"/>
    <w:uiPriority w:val="52"/>
    <w:rsid w:val="00E20FF8"/>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7Colorful-Accent4">
    <w:name w:val="Grid Table 7 Colorful Accent 4"/>
    <w:basedOn w:val="TableNormal"/>
    <w:uiPriority w:val="52"/>
    <w:rsid w:val="00E20FF8"/>
    <w:pPr>
      <w:spacing w:after="0" w:line="240" w:lineRule="auto"/>
    </w:pPr>
    <w:rPr>
      <w:color w:val="596984" w:themeColor="accent4" w:themeShade="BF"/>
    </w:r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2">
    <w:name w:val="Grid Table 2"/>
    <w:basedOn w:val="TableNormal"/>
    <w:uiPriority w:val="47"/>
    <w:rsid w:val="00492D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GridTable3-Accent2">
    <w:name w:val="Grid Table 3 Accent 2"/>
    <w:basedOn w:val="TableNormal"/>
    <w:uiPriority w:val="48"/>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GridTable3-Accent3">
    <w:name w:val="Grid Table 3 Accent 3"/>
    <w:basedOn w:val="TableNormal"/>
    <w:uiPriority w:val="48"/>
    <w:rsid w:val="00492D0E"/>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3-Accent4">
    <w:name w:val="Grid Table 3 Accent 4"/>
    <w:basedOn w:val="TableNormal"/>
    <w:uiPriority w:val="48"/>
    <w:rsid w:val="00492D0E"/>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3-Accent5">
    <w:name w:val="Grid Table 3 Accent 5"/>
    <w:basedOn w:val="TableNormal"/>
    <w:uiPriority w:val="48"/>
    <w:rsid w:val="00492D0E"/>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6Colorful-Accent1">
    <w:name w:val="Grid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6Colorful-Accent3">
    <w:name w:val="Grid Table 6 Colorful Accent 3"/>
    <w:basedOn w:val="TableNormal"/>
    <w:uiPriority w:val="51"/>
    <w:rsid w:val="00492D0E"/>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6Colorful-Accent5">
    <w:name w:val="Grid Table 6 Colorful Accent 5"/>
    <w:basedOn w:val="TableNormal"/>
    <w:uiPriority w:val="51"/>
    <w:rsid w:val="00492D0E"/>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6Colorful-Accent6">
    <w:name w:val="Grid Table 6 Colorful Accent 6"/>
    <w:basedOn w:val="TableNormal"/>
    <w:uiPriority w:val="51"/>
    <w:rsid w:val="00492D0E"/>
    <w:pPr>
      <w:spacing w:after="0" w:line="240" w:lineRule="auto"/>
    </w:pPr>
    <w:rPr>
      <w:color w:val="77697A" w:themeColor="accent6" w:themeShade="BF"/>
    </w:r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1Light-Accent2">
    <w:name w:val="List Table 1 Light Accent 2"/>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1Light-Accent3">
    <w:name w:val="List Table 1 Light Accent 3"/>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7EB1E6" w:themeColor="accent3" w:themeTint="99"/>
        </w:tcBorders>
      </w:tcPr>
    </w:tblStylePr>
    <w:tblStylePr w:type="lastRow">
      <w:rPr>
        <w:b/>
        <w:bCs/>
      </w:rPr>
      <w:tblPr/>
      <w:tcPr>
        <w:tcBorders>
          <w:top w:val="sing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1Light-Accent4">
    <w:name w:val="List Table 1 Light Accent 4"/>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B2BBCB" w:themeColor="accent4" w:themeTint="99"/>
        </w:tcBorders>
      </w:tcPr>
    </w:tblStylePr>
    <w:tblStylePr w:type="lastRow">
      <w:rPr>
        <w:b/>
        <w:bCs/>
      </w:rPr>
      <w:tblPr/>
      <w:tcPr>
        <w:tcBorders>
          <w:top w:val="sing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1Light-Accent6">
    <w:name w:val="List Table 1 Light Accent 6"/>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2">
    <w:name w:val="List Table 2"/>
    <w:basedOn w:val="TableNormal"/>
    <w:uiPriority w:val="47"/>
    <w:rsid w:val="00492D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92D0E"/>
    <w:pPr>
      <w:spacing w:after="0" w:line="240" w:lineRule="auto"/>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2-Accent2">
    <w:name w:val="List Table 2 Accent 2"/>
    <w:basedOn w:val="TableNormal"/>
    <w:uiPriority w:val="47"/>
    <w:rsid w:val="00492D0E"/>
    <w:pPr>
      <w:spacing w:after="0" w:line="240" w:lineRule="auto"/>
    </w:pPr>
    <w:tblPr>
      <w:tblStyleRowBandSize w:val="1"/>
      <w:tblStyleColBandSize w:val="1"/>
      <w:tblBorders>
        <w:top w:val="single" w:sz="4" w:space="0" w:color="A0C3E3" w:themeColor="accent2" w:themeTint="99"/>
        <w:bottom w:val="single" w:sz="4" w:space="0" w:color="A0C3E3" w:themeColor="accent2" w:themeTint="99"/>
        <w:insideH w:val="single" w:sz="4" w:space="0" w:color="A0C3E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2-Accent3">
    <w:name w:val="List Table 2 Accent 3"/>
    <w:basedOn w:val="TableNormal"/>
    <w:uiPriority w:val="47"/>
    <w:rsid w:val="00492D0E"/>
    <w:pPr>
      <w:spacing w:after="0" w:line="240" w:lineRule="auto"/>
    </w:pPr>
    <w:tblPr>
      <w:tblStyleRowBandSize w:val="1"/>
      <w:tblStyleColBandSize w:val="1"/>
      <w:tblBorders>
        <w:top w:val="single" w:sz="4" w:space="0" w:color="7EB1E6" w:themeColor="accent3" w:themeTint="99"/>
        <w:bottom w:val="single" w:sz="4" w:space="0" w:color="7EB1E6" w:themeColor="accent3" w:themeTint="99"/>
        <w:insideH w:val="single" w:sz="4" w:space="0" w:color="7EB1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3-Accent2">
    <w:name w:val="List Table 3 Accent 2"/>
    <w:basedOn w:val="TableNormal"/>
    <w:uiPriority w:val="48"/>
    <w:rsid w:val="00492D0E"/>
    <w:pPr>
      <w:spacing w:after="0" w:line="240" w:lineRule="auto"/>
    </w:pPr>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styleId="ListTable3-Accent5">
    <w:name w:val="List Table 3 Accent 5"/>
    <w:basedOn w:val="TableNormal"/>
    <w:uiPriority w:val="48"/>
    <w:rsid w:val="00492D0E"/>
    <w:pPr>
      <w:spacing w:after="0" w:line="240" w:lineRule="auto"/>
    </w:pPr>
    <w:tblPr>
      <w:tblStyleRowBandSize w:val="1"/>
      <w:tblStyleColBandSize w:val="1"/>
      <w:tblBorders>
        <w:top w:val="single" w:sz="4" w:space="0" w:color="5AA2AE" w:themeColor="accent5"/>
        <w:left w:val="single" w:sz="4" w:space="0" w:color="5AA2AE" w:themeColor="accent5"/>
        <w:bottom w:val="single" w:sz="4" w:space="0" w:color="5AA2AE" w:themeColor="accent5"/>
        <w:right w:val="single" w:sz="4" w:space="0" w:color="5AA2AE" w:themeColor="accent5"/>
      </w:tblBorders>
    </w:tblPr>
    <w:tblStylePr w:type="firstRow">
      <w:rPr>
        <w:b/>
        <w:bCs/>
        <w:color w:val="FFFFFF" w:themeColor="background1"/>
      </w:rPr>
      <w:tblPr/>
      <w:tcPr>
        <w:shd w:val="clear" w:color="auto" w:fill="5AA2AE" w:themeFill="accent5"/>
      </w:tcPr>
    </w:tblStylePr>
    <w:tblStylePr w:type="lastRow">
      <w:rPr>
        <w:b/>
        <w:bCs/>
      </w:rPr>
      <w:tblPr/>
      <w:tcPr>
        <w:tcBorders>
          <w:top w:val="double" w:sz="4" w:space="0" w:color="5AA2A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A2AE" w:themeColor="accent5"/>
          <w:right w:val="single" w:sz="4" w:space="0" w:color="5AA2AE" w:themeColor="accent5"/>
        </w:tcBorders>
      </w:tcPr>
    </w:tblStylePr>
    <w:tblStylePr w:type="band1Horz">
      <w:tblPr/>
      <w:tcPr>
        <w:tcBorders>
          <w:top w:val="single" w:sz="4" w:space="0" w:color="5AA2AE" w:themeColor="accent5"/>
          <w:bottom w:val="single" w:sz="4" w:space="0" w:color="5AA2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A2AE" w:themeColor="accent5"/>
          <w:left w:val="nil"/>
        </w:tcBorders>
      </w:tcPr>
    </w:tblStylePr>
    <w:tblStylePr w:type="swCell">
      <w:tblPr/>
      <w:tcPr>
        <w:tcBorders>
          <w:top w:val="double" w:sz="4" w:space="0" w:color="5AA2AE" w:themeColor="accent5"/>
          <w:right w:val="nil"/>
        </w:tcBorders>
      </w:tcPr>
    </w:tblStylePr>
  </w:style>
  <w:style w:type="table" w:styleId="ListTable4-Accent1">
    <w:name w:val="List Table 4 Accent 1"/>
    <w:basedOn w:val="TableNormal"/>
    <w:uiPriority w:val="49"/>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4-Accent2">
    <w:name w:val="List Table 4 Accent 2"/>
    <w:basedOn w:val="TableNormal"/>
    <w:uiPriority w:val="49"/>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5Dark-Accent5">
    <w:name w:val="List Table 5 Dark Accent 5"/>
    <w:basedOn w:val="TableNormal"/>
    <w:uiPriority w:val="50"/>
    <w:rsid w:val="00492D0E"/>
    <w:pPr>
      <w:spacing w:after="0" w:line="240" w:lineRule="auto"/>
    </w:pPr>
    <w:rPr>
      <w:color w:val="FFFFFF" w:themeColor="background1"/>
    </w:rPr>
    <w:tblPr>
      <w:tblStyleRowBandSize w:val="1"/>
      <w:tblStyleColBandSize w:val="1"/>
      <w:tblBorders>
        <w:top w:val="single" w:sz="24" w:space="0" w:color="5AA2AE" w:themeColor="accent5"/>
        <w:left w:val="single" w:sz="24" w:space="0" w:color="5AA2AE" w:themeColor="accent5"/>
        <w:bottom w:val="single" w:sz="24" w:space="0" w:color="5AA2AE" w:themeColor="accent5"/>
        <w:right w:val="single" w:sz="24" w:space="0" w:color="5AA2AE" w:themeColor="accent5"/>
      </w:tblBorders>
    </w:tblPr>
    <w:tcPr>
      <w:shd w:val="clear" w:color="auto" w:fill="5AA2A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2">
    <w:name w:val="List Table 6 Colorful Accent 2"/>
    <w:basedOn w:val="TableNormal"/>
    <w:uiPriority w:val="51"/>
    <w:rsid w:val="00492D0E"/>
    <w:pPr>
      <w:spacing w:after="0" w:line="240" w:lineRule="auto"/>
    </w:pPr>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6Colorful-Accent1">
    <w:name w:val="List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4A66AC" w:themeColor="accent1"/>
        <w:bottom w:val="single" w:sz="4" w:space="0" w:color="4A66AC" w:themeColor="accent1"/>
      </w:tblBorders>
    </w:tblPr>
    <w:tblStylePr w:type="firstRow">
      <w:rPr>
        <w:b/>
        <w:bCs/>
      </w:rPr>
      <w:tblPr/>
      <w:tcPr>
        <w:tcBorders>
          <w:bottom w:val="single" w:sz="4" w:space="0" w:color="4A66AC" w:themeColor="accent1"/>
        </w:tcBorders>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6Colorful">
    <w:name w:val="List Table 6 Colorful"/>
    <w:basedOn w:val="TableNormal"/>
    <w:uiPriority w:val="51"/>
    <w:rsid w:val="00492D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6">
    <w:name w:val="List Table 7 Colorful Accent 6"/>
    <w:basedOn w:val="TableNormal"/>
    <w:uiPriority w:val="52"/>
    <w:rsid w:val="00492D0E"/>
    <w:pPr>
      <w:spacing w:after="0" w:line="240" w:lineRule="auto"/>
    </w:pPr>
    <w:rPr>
      <w:color w:val="77697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90A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90A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90A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90A0" w:themeColor="accent6"/>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92D0E"/>
    <w:pPr>
      <w:spacing w:after="0" w:line="240" w:lineRule="auto"/>
    </w:pPr>
    <w:rPr>
      <w:color w:val="417A8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AA2A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AA2A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AA2A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AA2AE" w:themeColor="accent5"/>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92D0E"/>
    <w:pPr>
      <w:spacing w:after="0" w:line="240" w:lineRule="auto"/>
    </w:pPr>
    <w:rPr>
      <w:color w:val="1E5E9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7FD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7FD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7FD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7FD5" w:themeColor="accent3"/>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492D0E"/>
    <w:pPr>
      <w:spacing w:after="0" w:line="240" w:lineRule="auto"/>
      <w:ind w:firstLine="0"/>
    </w:pPr>
    <w:tblPr/>
  </w:style>
  <w:style w:type="table" w:styleId="GridTable1Light-Accent3">
    <w:name w:val="Grid Table 1 Light Accent 3"/>
    <w:basedOn w:val="TableNormal"/>
    <w:uiPriority w:val="46"/>
    <w:rsid w:val="00B74C63"/>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customStyle="1" w:styleId="Style3">
    <w:name w:val="Style3"/>
    <w:basedOn w:val="TableNormal"/>
    <w:uiPriority w:val="99"/>
    <w:rsid w:val="00B74C63"/>
    <w:pPr>
      <w:spacing w:after="0" w:line="240" w:lineRule="auto"/>
      <w:ind w:firstLine="0"/>
    </w:pPr>
    <w:tblPr/>
    <w:tcPr>
      <w:shd w:val="clear" w:color="auto" w:fill="F8F7FA"/>
    </w:tcPr>
    <w:tblStylePr w:type="firstRow">
      <w:tblPr/>
      <w:tcPr>
        <w:shd w:val="clear" w:color="auto" w:fill="B5C0DF" w:themeFill="accent1" w:themeFillTint="66"/>
      </w:tcPr>
    </w:tblStylePr>
  </w:style>
  <w:style w:type="paragraph" w:customStyle="1" w:styleId="SectionTitle">
    <w:name w:val="Section Title"/>
    <w:basedOn w:val="ListParagraph"/>
    <w:qFormat/>
    <w:rsid w:val="003C1A6F"/>
    <w:pPr>
      <w:ind w:left="0"/>
    </w:pPr>
    <w:rPr>
      <w:rFonts w:eastAsia="Times New Roman"/>
    </w:rPr>
  </w:style>
  <w:style w:type="paragraph" w:customStyle="1" w:styleId="StepTitle">
    <w:name w:val="Step Title"/>
    <w:basedOn w:val="ListParagraph"/>
    <w:qFormat/>
    <w:rsid w:val="003C1A6F"/>
    <w:pPr>
      <w:ind w:left="432"/>
    </w:pPr>
    <w:rPr>
      <w:b w:val="0"/>
    </w:rPr>
  </w:style>
  <w:style w:type="table" w:styleId="ListTable3">
    <w:name w:val="List Table 3"/>
    <w:basedOn w:val="TableNormal"/>
    <w:uiPriority w:val="48"/>
    <w:rsid w:val="005D14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5D14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on">
    <w:name w:val="Revision"/>
    <w:hidden/>
    <w:uiPriority w:val="99"/>
    <w:semiHidden/>
    <w:rsid w:val="009E71EE"/>
    <w:pPr>
      <w:spacing w:after="0" w:line="240" w:lineRule="auto"/>
      <w:ind w:firstLine="0"/>
    </w:pPr>
    <w:rPr>
      <w:rFonts w:ascii="Open Sans" w:hAnsi="Open Sans"/>
      <w:color w:val="000000" w:themeColor="text1"/>
      <w:sz w:val="18"/>
      <w:szCs w:val="20"/>
    </w:rPr>
  </w:style>
  <w:style w:type="paragraph" w:styleId="NormalWeb">
    <w:name w:val="Normal (Web)"/>
    <w:basedOn w:val="Normal"/>
    <w:uiPriority w:val="99"/>
    <w:semiHidden/>
    <w:unhideWhenUsed/>
    <w:rsid w:val="00E0041C"/>
    <w:pPr>
      <w:spacing w:before="100" w:beforeAutospacing="1" w:after="100" w:afterAutospacing="1"/>
    </w:pPr>
    <w:rPr>
      <w:rFonts w:ascii="Times New Roman" w:eastAsia="Times New Roman" w:hAnsi="Times New Roman" w:cs="Times New Roman"/>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835271">
      <w:bodyDiv w:val="1"/>
      <w:marLeft w:val="0"/>
      <w:marRight w:val="0"/>
      <w:marTop w:val="0"/>
      <w:marBottom w:val="0"/>
      <w:divBdr>
        <w:top w:val="none" w:sz="0" w:space="0" w:color="auto"/>
        <w:left w:val="none" w:sz="0" w:space="0" w:color="auto"/>
        <w:bottom w:val="none" w:sz="0" w:space="0" w:color="auto"/>
        <w:right w:val="none" w:sz="0" w:space="0" w:color="auto"/>
      </w:divBdr>
      <w:divsChild>
        <w:div w:id="1899437709">
          <w:marLeft w:val="0"/>
          <w:marRight w:val="0"/>
          <w:marTop w:val="0"/>
          <w:marBottom w:val="0"/>
          <w:divBdr>
            <w:top w:val="none" w:sz="0" w:space="0" w:color="auto"/>
            <w:left w:val="none" w:sz="0" w:space="0" w:color="auto"/>
            <w:bottom w:val="none" w:sz="0" w:space="0" w:color="auto"/>
            <w:right w:val="none" w:sz="0" w:space="0" w:color="auto"/>
          </w:divBdr>
          <w:divsChild>
            <w:div w:id="1279095749">
              <w:marLeft w:val="1187"/>
              <w:marRight w:val="0"/>
              <w:marTop w:val="0"/>
              <w:marBottom w:val="0"/>
              <w:divBdr>
                <w:top w:val="none" w:sz="0" w:space="0" w:color="auto"/>
                <w:left w:val="none" w:sz="0" w:space="0" w:color="auto"/>
                <w:bottom w:val="none" w:sz="0" w:space="0" w:color="auto"/>
                <w:right w:val="none" w:sz="0" w:space="0" w:color="auto"/>
              </w:divBdr>
              <w:divsChild>
                <w:div w:id="780341778">
                  <w:marLeft w:val="0"/>
                  <w:marRight w:val="0"/>
                  <w:marTop w:val="0"/>
                  <w:marBottom w:val="0"/>
                  <w:divBdr>
                    <w:top w:val="none" w:sz="0" w:space="0" w:color="auto"/>
                    <w:left w:val="none" w:sz="0" w:space="0" w:color="auto"/>
                    <w:bottom w:val="none" w:sz="0" w:space="0" w:color="auto"/>
                    <w:right w:val="none" w:sz="0" w:space="0" w:color="auto"/>
                  </w:divBdr>
                  <w:divsChild>
                    <w:div w:id="1454059144">
                      <w:marLeft w:val="0"/>
                      <w:marRight w:val="0"/>
                      <w:marTop w:val="0"/>
                      <w:marBottom w:val="0"/>
                      <w:divBdr>
                        <w:top w:val="none" w:sz="0" w:space="0" w:color="auto"/>
                        <w:left w:val="none" w:sz="0" w:space="0" w:color="auto"/>
                        <w:bottom w:val="none" w:sz="0" w:space="0" w:color="auto"/>
                        <w:right w:val="none" w:sz="0" w:space="0" w:color="auto"/>
                      </w:divBdr>
                      <w:divsChild>
                        <w:div w:id="21172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087705">
          <w:marLeft w:val="0"/>
          <w:marRight w:val="0"/>
          <w:marTop w:val="0"/>
          <w:marBottom w:val="0"/>
          <w:divBdr>
            <w:top w:val="none" w:sz="0" w:space="0" w:color="auto"/>
            <w:left w:val="none" w:sz="0" w:space="0" w:color="auto"/>
            <w:bottom w:val="none" w:sz="0" w:space="0" w:color="auto"/>
            <w:right w:val="none" w:sz="0" w:space="0" w:color="auto"/>
          </w:divBdr>
          <w:divsChild>
            <w:div w:id="1715500278">
              <w:marLeft w:val="1187"/>
              <w:marRight w:val="0"/>
              <w:marTop w:val="0"/>
              <w:marBottom w:val="0"/>
              <w:divBdr>
                <w:top w:val="none" w:sz="0" w:space="0" w:color="auto"/>
                <w:left w:val="none" w:sz="0" w:space="0" w:color="auto"/>
                <w:bottom w:val="none" w:sz="0" w:space="0" w:color="auto"/>
                <w:right w:val="none" w:sz="0" w:space="0" w:color="auto"/>
              </w:divBdr>
              <w:divsChild>
                <w:div w:id="161704790">
                  <w:marLeft w:val="0"/>
                  <w:marRight w:val="0"/>
                  <w:marTop w:val="0"/>
                  <w:marBottom w:val="0"/>
                  <w:divBdr>
                    <w:top w:val="none" w:sz="0" w:space="0" w:color="auto"/>
                    <w:left w:val="none" w:sz="0" w:space="0" w:color="auto"/>
                    <w:bottom w:val="none" w:sz="0" w:space="0" w:color="auto"/>
                    <w:right w:val="none" w:sz="0" w:space="0" w:color="auto"/>
                  </w:divBdr>
                  <w:divsChild>
                    <w:div w:id="1698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254028">
      <w:bodyDiv w:val="1"/>
      <w:marLeft w:val="0"/>
      <w:marRight w:val="0"/>
      <w:marTop w:val="0"/>
      <w:marBottom w:val="0"/>
      <w:divBdr>
        <w:top w:val="none" w:sz="0" w:space="0" w:color="auto"/>
        <w:left w:val="none" w:sz="0" w:space="0" w:color="auto"/>
        <w:bottom w:val="none" w:sz="0" w:space="0" w:color="auto"/>
        <w:right w:val="none" w:sz="0" w:space="0" w:color="auto"/>
      </w:divBdr>
      <w:divsChild>
        <w:div w:id="936980771">
          <w:marLeft w:val="0"/>
          <w:marRight w:val="0"/>
          <w:marTop w:val="0"/>
          <w:marBottom w:val="0"/>
          <w:divBdr>
            <w:top w:val="none" w:sz="0" w:space="0" w:color="auto"/>
            <w:left w:val="none" w:sz="0" w:space="0" w:color="auto"/>
            <w:bottom w:val="none" w:sz="0" w:space="0" w:color="auto"/>
            <w:right w:val="none" w:sz="0" w:space="0" w:color="auto"/>
          </w:divBdr>
        </w:div>
      </w:divsChild>
    </w:div>
    <w:div w:id="863712881">
      <w:bodyDiv w:val="1"/>
      <w:marLeft w:val="0"/>
      <w:marRight w:val="0"/>
      <w:marTop w:val="0"/>
      <w:marBottom w:val="0"/>
      <w:divBdr>
        <w:top w:val="none" w:sz="0" w:space="0" w:color="auto"/>
        <w:left w:val="none" w:sz="0" w:space="0" w:color="auto"/>
        <w:bottom w:val="none" w:sz="0" w:space="0" w:color="auto"/>
        <w:right w:val="none" w:sz="0" w:space="0" w:color="auto"/>
      </w:divBdr>
    </w:div>
    <w:div w:id="1015418591">
      <w:bodyDiv w:val="1"/>
      <w:marLeft w:val="0"/>
      <w:marRight w:val="0"/>
      <w:marTop w:val="0"/>
      <w:marBottom w:val="0"/>
      <w:divBdr>
        <w:top w:val="none" w:sz="0" w:space="0" w:color="auto"/>
        <w:left w:val="none" w:sz="0" w:space="0" w:color="auto"/>
        <w:bottom w:val="none" w:sz="0" w:space="0" w:color="auto"/>
        <w:right w:val="none" w:sz="0" w:space="0" w:color="auto"/>
      </w:divBdr>
    </w:div>
    <w:div w:id="1092244642">
      <w:bodyDiv w:val="1"/>
      <w:marLeft w:val="0"/>
      <w:marRight w:val="0"/>
      <w:marTop w:val="0"/>
      <w:marBottom w:val="0"/>
      <w:divBdr>
        <w:top w:val="none" w:sz="0" w:space="0" w:color="auto"/>
        <w:left w:val="none" w:sz="0" w:space="0" w:color="auto"/>
        <w:bottom w:val="none" w:sz="0" w:space="0" w:color="auto"/>
        <w:right w:val="none" w:sz="0" w:space="0" w:color="auto"/>
      </w:divBdr>
      <w:divsChild>
        <w:div w:id="1801537291">
          <w:marLeft w:val="0"/>
          <w:marRight w:val="0"/>
          <w:marTop w:val="0"/>
          <w:marBottom w:val="0"/>
          <w:divBdr>
            <w:top w:val="none" w:sz="0" w:space="0" w:color="auto"/>
            <w:left w:val="none" w:sz="0" w:space="0" w:color="auto"/>
            <w:bottom w:val="none" w:sz="0" w:space="0" w:color="auto"/>
            <w:right w:val="none" w:sz="0" w:space="0" w:color="auto"/>
          </w:divBdr>
          <w:divsChild>
            <w:div w:id="1200046614">
              <w:marLeft w:val="1187"/>
              <w:marRight w:val="0"/>
              <w:marTop w:val="0"/>
              <w:marBottom w:val="0"/>
              <w:divBdr>
                <w:top w:val="none" w:sz="0" w:space="0" w:color="auto"/>
                <w:left w:val="none" w:sz="0" w:space="0" w:color="auto"/>
                <w:bottom w:val="none" w:sz="0" w:space="0" w:color="auto"/>
                <w:right w:val="none" w:sz="0" w:space="0" w:color="auto"/>
              </w:divBdr>
              <w:divsChild>
                <w:div w:id="1746952210">
                  <w:marLeft w:val="0"/>
                  <w:marRight w:val="0"/>
                  <w:marTop w:val="0"/>
                  <w:marBottom w:val="0"/>
                  <w:divBdr>
                    <w:top w:val="none" w:sz="0" w:space="0" w:color="auto"/>
                    <w:left w:val="none" w:sz="0" w:space="0" w:color="auto"/>
                    <w:bottom w:val="none" w:sz="0" w:space="0" w:color="auto"/>
                    <w:right w:val="none" w:sz="0" w:space="0" w:color="auto"/>
                  </w:divBdr>
                  <w:divsChild>
                    <w:div w:id="1838615952">
                      <w:marLeft w:val="0"/>
                      <w:marRight w:val="0"/>
                      <w:marTop w:val="0"/>
                      <w:marBottom w:val="0"/>
                      <w:divBdr>
                        <w:top w:val="none" w:sz="0" w:space="0" w:color="auto"/>
                        <w:left w:val="none" w:sz="0" w:space="0" w:color="auto"/>
                        <w:bottom w:val="none" w:sz="0" w:space="0" w:color="auto"/>
                        <w:right w:val="none" w:sz="0" w:space="0" w:color="auto"/>
                      </w:divBdr>
                      <w:divsChild>
                        <w:div w:id="69261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993638">
          <w:marLeft w:val="0"/>
          <w:marRight w:val="0"/>
          <w:marTop w:val="0"/>
          <w:marBottom w:val="0"/>
          <w:divBdr>
            <w:top w:val="none" w:sz="0" w:space="0" w:color="auto"/>
            <w:left w:val="none" w:sz="0" w:space="0" w:color="auto"/>
            <w:bottom w:val="none" w:sz="0" w:space="0" w:color="auto"/>
            <w:right w:val="none" w:sz="0" w:space="0" w:color="auto"/>
          </w:divBdr>
          <w:divsChild>
            <w:div w:id="776100062">
              <w:marLeft w:val="1187"/>
              <w:marRight w:val="0"/>
              <w:marTop w:val="0"/>
              <w:marBottom w:val="0"/>
              <w:divBdr>
                <w:top w:val="none" w:sz="0" w:space="0" w:color="auto"/>
                <w:left w:val="none" w:sz="0" w:space="0" w:color="auto"/>
                <w:bottom w:val="none" w:sz="0" w:space="0" w:color="auto"/>
                <w:right w:val="none" w:sz="0" w:space="0" w:color="auto"/>
              </w:divBdr>
              <w:divsChild>
                <w:div w:id="118375296">
                  <w:marLeft w:val="0"/>
                  <w:marRight w:val="0"/>
                  <w:marTop w:val="0"/>
                  <w:marBottom w:val="0"/>
                  <w:divBdr>
                    <w:top w:val="none" w:sz="0" w:space="0" w:color="auto"/>
                    <w:left w:val="none" w:sz="0" w:space="0" w:color="auto"/>
                    <w:bottom w:val="none" w:sz="0" w:space="0" w:color="auto"/>
                    <w:right w:val="none" w:sz="0" w:space="0" w:color="auto"/>
                  </w:divBdr>
                  <w:divsChild>
                    <w:div w:id="19330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sv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sv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Sav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2F9FE-C9E9-4650-BC50-AEAD074F5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2324</Words>
  <Characters>13247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{Guide_Title}</vt:lpstr>
    </vt:vector>
  </TitlesOfParts>
  <Company/>
  <LinksUpToDate>false</LinksUpToDate>
  <CharactersWithSpaces>15540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{Guide_Title}</dc:title>
  <dc:subject/>
  <dc:creator>Microsoft Office User</dc:creator>
  <cp:keywords/>
  <dc:description/>
  <cp:lastModifiedBy>Shadab Baid</cp:lastModifiedBy>
  <cp:revision>2</cp:revision>
  <cp:lastPrinted>2004-05-28T22:55:00Z</cp:lastPrinted>
  <dcterms:created xsi:type="dcterms:W3CDTF">2024-09-21T12:29:00Z</dcterms:created>
  <dcterms:modified xsi:type="dcterms:W3CDTF">2024-09-21T12:29:00Z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TC011294551033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